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7DF" w:rsidRDefault="001377DF"/>
    <w:p w:rsidR="00A97471" w:rsidRDefault="00A97471"/>
    <w:p w:rsidR="00A97471" w:rsidRDefault="00A97471"/>
    <w:p w:rsidR="00A97471" w:rsidRDefault="00A97471"/>
    <w:p w:rsidR="00A97471" w:rsidRDefault="00A97471"/>
    <w:p w:rsidR="00A97471" w:rsidRPr="00962FC2" w:rsidRDefault="00962FC2">
      <w:pPr>
        <w:rPr>
          <w:b/>
          <w:sz w:val="36"/>
          <w:szCs w:val="36"/>
          <w:u w:val="single"/>
        </w:rPr>
      </w:pPr>
      <w:r w:rsidRPr="00962FC2">
        <w:rPr>
          <w:b/>
          <w:sz w:val="36"/>
          <w:szCs w:val="36"/>
          <w:u w:val="single"/>
        </w:rPr>
        <w:t>4th unit:  collection framework</w:t>
      </w:r>
    </w:p>
    <w:p w:rsidR="00962FC2" w:rsidRDefault="00962FC2" w:rsidP="00962FC2">
      <w:pPr>
        <w:shd w:val="clear" w:color="000000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>What is Collection in java</w:t>
      </w:r>
    </w:p>
    <w:p w:rsidR="00962FC2" w:rsidRDefault="00962FC2" w:rsidP="00962FC2">
      <w:pPr>
        <w:shd w:val="clear" w:color="000000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Collection represents a single unit of objects i.e. a group.</w:t>
      </w:r>
    </w:p>
    <w:p w:rsidR="00962FC2" w:rsidRDefault="00962FC2" w:rsidP="00962FC2">
      <w:pPr>
        <w:shd w:val="clear" w:color="000000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>What is framework in java</w:t>
      </w:r>
    </w:p>
    <w:p w:rsidR="00962FC2" w:rsidRDefault="00962FC2" w:rsidP="00962FC2">
      <w:pPr>
        <w:numPr>
          <w:ilvl w:val="0"/>
          <w:numId w:val="1"/>
        </w:numPr>
        <w:shd w:val="clear" w:color="000000" w:fill="FFFFFF"/>
        <w:spacing w:before="60" w:after="100" w:afterAutospacing="1" w:line="345" w:lineRule="atLeast"/>
        <w:ind w:left="720" w:hanging="360"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provides readymade architecture.</w:t>
      </w:r>
    </w:p>
    <w:p w:rsidR="00962FC2" w:rsidRPr="00962FC2" w:rsidRDefault="00962FC2" w:rsidP="00962FC2">
      <w:pPr>
        <w:numPr>
          <w:ilvl w:val="0"/>
          <w:numId w:val="1"/>
        </w:numPr>
        <w:shd w:val="clear" w:color="000000" w:fill="FFFFFF"/>
        <w:spacing w:before="60" w:after="100" w:afterAutospacing="1" w:line="345" w:lineRule="atLeast"/>
        <w:ind w:left="720" w:hanging="360"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represents set of classes and interface.</w:t>
      </w:r>
    </w:p>
    <w:p w:rsidR="00962FC2" w:rsidRDefault="00962FC2" w:rsidP="00962FC2">
      <w:pPr>
        <w:pStyle w:val="ListParagraph"/>
        <w:shd w:val="clear" w:color="000000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20"/>
          <w:szCs w:val="20"/>
        </w:rPr>
      </w:pPr>
    </w:p>
    <w:p w:rsidR="00962FC2" w:rsidRPr="00962FC2" w:rsidRDefault="00962FC2" w:rsidP="00962FC2">
      <w:pPr>
        <w:pStyle w:val="ListParagraph"/>
        <w:shd w:val="clear" w:color="000000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20"/>
          <w:szCs w:val="20"/>
        </w:rPr>
      </w:pPr>
      <w:r w:rsidRPr="00962FC2">
        <w:rPr>
          <w:rFonts w:ascii="Verdana" w:eastAsia="Times New Roman" w:hAnsi="Verdana"/>
          <w:color w:val="000000"/>
          <w:sz w:val="20"/>
          <w:szCs w:val="20"/>
        </w:rPr>
        <w:t>All the operations that you perform on a data such as searching, sorting, insertion, manipulation, deletion etc. can be performed by Java Collections.</w:t>
      </w:r>
    </w:p>
    <w:p w:rsidR="00A97471" w:rsidRDefault="00A97471"/>
    <w:p w:rsidR="00962FC2" w:rsidRDefault="00962FC2"/>
    <w:p w:rsidR="00962FC2" w:rsidRDefault="00962FC2"/>
    <w:p w:rsidR="00A97471" w:rsidRDefault="00A97471"/>
    <w:p w:rsidR="00A97471" w:rsidRDefault="00A97471"/>
    <w:p w:rsidR="00A97471" w:rsidRDefault="00A97471"/>
    <w:p w:rsidR="00A97471" w:rsidRDefault="00A97471"/>
    <w:p w:rsidR="00A97471" w:rsidRDefault="00A97471"/>
    <w:p w:rsidR="00A97471" w:rsidRDefault="00A97471"/>
    <w:p w:rsidR="00A97471" w:rsidRDefault="00A97471" w:rsidP="00A97471">
      <w:pPr>
        <w:shd w:val="clear" w:color="000000" w:fill="FFFFFF"/>
        <w:spacing w:before="100" w:beforeAutospacing="1" w:after="100" w:afterAutospacing="1" w:line="312" w:lineRule="atLeast"/>
        <w:jc w:val="both"/>
        <w:outlineLvl w:val="2"/>
        <w:rPr>
          <w:ins w:id="0" w:author="Unknown" w:date="1970-01-01T05:30:00Z"/>
          <w:rFonts w:ascii="Helvetica" w:eastAsia="Times New Roman" w:hAnsi="Helvetica" w:cs="Helvetica"/>
          <w:color w:val="610B38"/>
          <w:sz w:val="38"/>
          <w:szCs w:val="38"/>
        </w:rPr>
      </w:pPr>
      <w:ins w:id="1" w:author="Unknown" w:date="1970-01-01T05:30:00Z">
        <w:r>
          <w:rPr>
            <w:rFonts w:ascii="Helvetica" w:eastAsia="Times New Roman" w:hAnsi="Helvetica" w:cs="Helvetica"/>
            <w:color w:val="610B38"/>
            <w:sz w:val="38"/>
            <w:szCs w:val="38"/>
          </w:rPr>
          <w:t>Hierarchy of Collection Framework</w:t>
        </w:r>
      </w:ins>
    </w:p>
    <w:p w:rsidR="00A97471" w:rsidRDefault="00A97471" w:rsidP="00A97471">
      <w:pPr>
        <w:shd w:val="clear" w:color="000000" w:fill="FFFFFF"/>
        <w:spacing w:before="100" w:beforeAutospacing="1" w:after="100" w:afterAutospacing="1" w:line="240" w:lineRule="auto"/>
        <w:jc w:val="both"/>
        <w:rPr>
          <w:ins w:id="2" w:author="Unknown" w:date="1970-01-01T05:30:00Z"/>
          <w:rFonts w:ascii="Verdana" w:eastAsia="Times New Roman" w:hAnsi="Verdana"/>
          <w:color w:val="000000"/>
          <w:sz w:val="20"/>
          <w:szCs w:val="20"/>
        </w:rPr>
      </w:pPr>
      <w:ins w:id="3" w:author="Unknown" w:date="1970-01-01T05:30:00Z">
        <w:r>
          <w:rPr>
            <w:rFonts w:ascii="Verdana" w:eastAsia="Times New Roman" w:hAnsi="Verdana"/>
            <w:color w:val="000000"/>
            <w:sz w:val="20"/>
            <w:szCs w:val="20"/>
          </w:rPr>
          <w:t>The </w:t>
        </w:r>
        <w:proofErr w:type="spellStart"/>
        <w:r>
          <w:rPr>
            <w:rFonts w:ascii="Verdana" w:eastAsia="Times New Roman" w:hAnsi="Verdana"/>
            <w:b/>
            <w:bCs/>
            <w:color w:val="2F4F4F"/>
            <w:sz w:val="20"/>
          </w:rPr>
          <w:t>java.util</w:t>
        </w:r>
        <w:proofErr w:type="spellEnd"/>
        <w:r>
          <w:rPr>
            <w:rFonts w:ascii="Verdana" w:eastAsia="Times New Roman" w:hAnsi="Verdana"/>
            <w:color w:val="000000"/>
            <w:sz w:val="20"/>
            <w:szCs w:val="20"/>
          </w:rPr>
          <w:t> package contains all the classes and interfaces for Collection framework.</w:t>
        </w:r>
      </w:ins>
    </w:p>
    <w:p w:rsidR="00A97471" w:rsidRDefault="00A97471"/>
    <w:p w:rsidR="00A97471" w:rsidRDefault="00A97471"/>
    <w:p w:rsidR="00A97471" w:rsidRDefault="00A97471"/>
    <w:p w:rsidR="00A97471" w:rsidRDefault="00A97471">
      <w:r>
        <w:rPr>
          <w:rFonts w:ascii="Times New Roman" w:eastAsia="Times New Roman" w:hAnsi="Times New Roman"/>
          <w:noProof/>
          <w:sz w:val="24"/>
          <w:szCs w:val="24"/>
          <w:lang w:val="en-IN"/>
        </w:rPr>
        <w:drawing>
          <wp:inline distT="0" distB="0" distL="0" distR="0">
            <wp:extent cx="5731510" cy="4845528"/>
            <wp:effectExtent l="19050" t="0" r="2540" b="0"/>
            <wp:docPr id="1" name="Picture 1" descr="hierarchy of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collection framework"/>
                    <pic:cNvPicPr>
                      <a:picLocks noRot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59" w:rsidRPr="00962FC2" w:rsidRDefault="00962FC2">
      <w:pPr>
        <w:rPr>
          <w:sz w:val="36"/>
          <w:szCs w:val="36"/>
        </w:rPr>
      </w:pPr>
      <w:r w:rsidRPr="00962FC2">
        <w:rPr>
          <w:sz w:val="36"/>
          <w:szCs w:val="36"/>
        </w:rPr>
        <w:t>common methods in all the classes</w:t>
      </w:r>
      <w:r>
        <w:rPr>
          <w:sz w:val="36"/>
          <w:szCs w:val="36"/>
        </w:rPr>
        <w:t>: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1.add():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2.remove():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3.removeAll():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4.clear();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5.size();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1.ArrayList:</w:t>
      </w:r>
    </w:p>
    <w:p w:rsidR="003B4159" w:rsidRDefault="003B415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implements List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lastRenderedPageBreak/>
        <w:t>{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1.dynamic array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2.duplicate data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3.maintains the insertion order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4.non synchronized  class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5.random access is possible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6.manipulate the data ,it is slow</w:t>
      </w:r>
    </w:p>
    <w:p w:rsidR="003B4159" w:rsidRDefault="003B4159">
      <w:pPr>
        <w:rPr>
          <w:sz w:val="36"/>
          <w:szCs w:val="36"/>
        </w:rPr>
      </w:pP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 xml:space="preserve">there are two ways to traverse </w:t>
      </w:r>
      <w:r w:rsidR="00E9674C">
        <w:rPr>
          <w:sz w:val="36"/>
          <w:szCs w:val="36"/>
        </w:rPr>
        <w:t xml:space="preserve">/iterate </w:t>
      </w:r>
      <w:r>
        <w:rPr>
          <w:sz w:val="36"/>
          <w:szCs w:val="36"/>
        </w:rPr>
        <w:t>collection elements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1.for-each loop</w:t>
      </w:r>
    </w:p>
    <w:p w:rsidR="00E9674C" w:rsidRDefault="00E9674C">
      <w:pPr>
        <w:rPr>
          <w:sz w:val="36"/>
          <w:szCs w:val="36"/>
        </w:rPr>
      </w:pPr>
      <w:r>
        <w:rPr>
          <w:sz w:val="36"/>
          <w:szCs w:val="36"/>
        </w:rPr>
        <w:t xml:space="preserve">for( </w:t>
      </w:r>
      <w:proofErr w:type="spellStart"/>
      <w:r>
        <w:rPr>
          <w:sz w:val="36"/>
          <w:szCs w:val="36"/>
        </w:rPr>
        <w:t>datatype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var:collection</w:t>
      </w:r>
      <w:proofErr w:type="spellEnd"/>
      <w:r>
        <w:rPr>
          <w:sz w:val="36"/>
          <w:szCs w:val="36"/>
        </w:rPr>
        <w:t>)</w:t>
      </w:r>
    </w:p>
    <w:p w:rsidR="00E9674C" w:rsidRDefault="00E9674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9674C" w:rsidRDefault="00E9674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B4159" w:rsidRDefault="003B4159">
      <w:pPr>
        <w:rPr>
          <w:sz w:val="36"/>
          <w:szCs w:val="36"/>
        </w:rPr>
      </w:pPr>
      <w:r>
        <w:rPr>
          <w:sz w:val="36"/>
          <w:szCs w:val="36"/>
        </w:rPr>
        <w:t>2.Iterator interface.</w:t>
      </w:r>
    </w:p>
    <w:p w:rsidR="00E9674C" w:rsidRDefault="00E9674C">
      <w:pPr>
        <w:rPr>
          <w:sz w:val="36"/>
          <w:szCs w:val="36"/>
        </w:rPr>
      </w:pPr>
      <w:r>
        <w:rPr>
          <w:sz w:val="36"/>
          <w:szCs w:val="36"/>
        </w:rPr>
        <w:t xml:space="preserve">1.hasNext():it will </w:t>
      </w:r>
      <w:r w:rsidR="007600F5">
        <w:rPr>
          <w:sz w:val="36"/>
          <w:szCs w:val="36"/>
        </w:rPr>
        <w:t xml:space="preserve">return </w:t>
      </w:r>
      <w:r>
        <w:rPr>
          <w:sz w:val="36"/>
          <w:szCs w:val="36"/>
        </w:rPr>
        <w:t>true,</w:t>
      </w:r>
    </w:p>
    <w:p w:rsidR="00E9674C" w:rsidRDefault="00E9674C">
      <w:pPr>
        <w:rPr>
          <w:sz w:val="36"/>
          <w:szCs w:val="36"/>
        </w:rPr>
      </w:pPr>
      <w:r>
        <w:rPr>
          <w:sz w:val="36"/>
          <w:szCs w:val="36"/>
        </w:rPr>
        <w:t>2.next():</w:t>
      </w:r>
    </w:p>
    <w:p w:rsidR="00E9674C" w:rsidRDefault="00E9674C">
      <w:pPr>
        <w:rPr>
          <w:sz w:val="36"/>
          <w:szCs w:val="36"/>
        </w:rPr>
      </w:pPr>
      <w:r>
        <w:rPr>
          <w:sz w:val="36"/>
          <w:szCs w:val="36"/>
        </w:rPr>
        <w:t>3.remove():</w:t>
      </w:r>
    </w:p>
    <w:p w:rsidR="007600F5" w:rsidRDefault="007600F5">
      <w:pPr>
        <w:rPr>
          <w:sz w:val="36"/>
          <w:szCs w:val="36"/>
        </w:rPr>
      </w:pPr>
      <w:r>
        <w:rPr>
          <w:sz w:val="36"/>
          <w:szCs w:val="36"/>
        </w:rPr>
        <w:t>-------------------------------</w:t>
      </w:r>
    </w:p>
    <w:p w:rsidR="00E9674C" w:rsidRDefault="00E967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1.ArrayList class:</w:t>
      </w:r>
    </w:p>
    <w:p w:rsidR="00E9674C" w:rsidRDefault="00E73839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java.util</w:t>
      </w:r>
      <w:proofErr w:type="spellEnd"/>
      <w:r>
        <w:rPr>
          <w:sz w:val="36"/>
          <w:szCs w:val="36"/>
        </w:rPr>
        <w:t>.*;</w:t>
      </w:r>
    </w:p>
    <w:p w:rsidR="00E73839" w:rsidRDefault="00E73839">
      <w:pPr>
        <w:rPr>
          <w:sz w:val="36"/>
          <w:szCs w:val="36"/>
        </w:rPr>
      </w:pPr>
      <w:r>
        <w:rPr>
          <w:sz w:val="36"/>
          <w:szCs w:val="36"/>
        </w:rPr>
        <w:t>class demo</w:t>
      </w:r>
    </w:p>
    <w:p w:rsidR="00E73839" w:rsidRDefault="00E73839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73839" w:rsidRDefault="00E73839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main(String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[])</w:t>
      </w:r>
    </w:p>
    <w:p w:rsidR="00E73839" w:rsidRDefault="00E73839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73839" w:rsidRDefault="00E738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&lt;String&gt;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=new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&lt;String&gt;();</w:t>
      </w:r>
    </w:p>
    <w:p w:rsidR="00E73839" w:rsidRDefault="00E738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obj.add</w:t>
      </w:r>
      <w:proofErr w:type="spellEnd"/>
      <w:r>
        <w:rPr>
          <w:sz w:val="36"/>
          <w:szCs w:val="36"/>
        </w:rPr>
        <w:t>("</w:t>
      </w:r>
      <w:proofErr w:type="spellStart"/>
      <w:r>
        <w:rPr>
          <w:sz w:val="36"/>
          <w:szCs w:val="36"/>
        </w:rPr>
        <w:t>padma</w:t>
      </w:r>
      <w:proofErr w:type="spellEnd"/>
      <w:r>
        <w:rPr>
          <w:sz w:val="36"/>
          <w:szCs w:val="36"/>
        </w:rPr>
        <w:t>");</w:t>
      </w:r>
    </w:p>
    <w:p w:rsidR="00E73839" w:rsidRDefault="00E738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obj.add</w:t>
      </w:r>
      <w:proofErr w:type="spellEnd"/>
      <w:r>
        <w:rPr>
          <w:sz w:val="36"/>
          <w:szCs w:val="36"/>
        </w:rPr>
        <w:t>("</w:t>
      </w:r>
      <w:proofErr w:type="spellStart"/>
      <w:r>
        <w:rPr>
          <w:sz w:val="36"/>
          <w:szCs w:val="36"/>
        </w:rPr>
        <w:t>sreyas</w:t>
      </w:r>
      <w:proofErr w:type="spellEnd"/>
      <w:r>
        <w:rPr>
          <w:sz w:val="36"/>
          <w:szCs w:val="36"/>
        </w:rPr>
        <w:t>");</w:t>
      </w:r>
    </w:p>
    <w:p w:rsidR="00E73839" w:rsidRDefault="00E738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obj.add</w:t>
      </w:r>
      <w:proofErr w:type="spellEnd"/>
      <w:r>
        <w:rPr>
          <w:sz w:val="36"/>
          <w:szCs w:val="36"/>
        </w:rPr>
        <w:t>("college");</w:t>
      </w:r>
    </w:p>
    <w:p w:rsidR="007212A2" w:rsidRDefault="00E738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obj.add</w:t>
      </w:r>
      <w:proofErr w:type="spellEnd"/>
      <w:r>
        <w:rPr>
          <w:sz w:val="36"/>
          <w:szCs w:val="36"/>
        </w:rPr>
        <w:t>("</w:t>
      </w:r>
      <w:proofErr w:type="spellStart"/>
      <w:r>
        <w:rPr>
          <w:sz w:val="36"/>
          <w:szCs w:val="36"/>
        </w:rPr>
        <w:t>hyd</w:t>
      </w:r>
      <w:proofErr w:type="spellEnd"/>
      <w:r>
        <w:rPr>
          <w:sz w:val="36"/>
          <w:szCs w:val="36"/>
        </w:rPr>
        <w:t>");</w:t>
      </w:r>
    </w:p>
    <w:p w:rsidR="007212A2" w:rsidRDefault="007212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obj.remove</w:t>
      </w:r>
      <w:proofErr w:type="spellEnd"/>
      <w:r>
        <w:rPr>
          <w:sz w:val="36"/>
          <w:szCs w:val="36"/>
        </w:rPr>
        <w:t>("</w:t>
      </w:r>
      <w:proofErr w:type="spellStart"/>
      <w:r>
        <w:rPr>
          <w:sz w:val="36"/>
          <w:szCs w:val="36"/>
        </w:rPr>
        <w:t>padma</w:t>
      </w:r>
      <w:proofErr w:type="spellEnd"/>
      <w:r>
        <w:rPr>
          <w:sz w:val="36"/>
          <w:szCs w:val="36"/>
        </w:rPr>
        <w:t>");</w:t>
      </w:r>
    </w:p>
    <w:p w:rsidR="007212A2" w:rsidRDefault="007212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obj.removeAll</w:t>
      </w:r>
      <w:proofErr w:type="spellEnd"/>
      <w:r>
        <w:rPr>
          <w:sz w:val="36"/>
          <w:szCs w:val="36"/>
        </w:rPr>
        <w:t>();</w:t>
      </w:r>
    </w:p>
    <w:p w:rsidR="007212A2" w:rsidRDefault="007212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obj.clear</w:t>
      </w:r>
      <w:proofErr w:type="spellEnd"/>
      <w:r>
        <w:rPr>
          <w:sz w:val="36"/>
          <w:szCs w:val="36"/>
        </w:rPr>
        <w:t>();</w:t>
      </w:r>
    </w:p>
    <w:p w:rsidR="007212A2" w:rsidRDefault="007212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obj.size</w:t>
      </w:r>
      <w:proofErr w:type="spellEnd"/>
      <w:r>
        <w:rPr>
          <w:sz w:val="36"/>
          <w:szCs w:val="36"/>
        </w:rPr>
        <w:t>());</w:t>
      </w:r>
    </w:p>
    <w:p w:rsidR="00E73839" w:rsidRDefault="00E738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("display data");</w:t>
      </w:r>
    </w:p>
    <w:p w:rsidR="00E73839" w:rsidRDefault="009C15B1">
      <w:pPr>
        <w:rPr>
          <w:sz w:val="36"/>
          <w:szCs w:val="36"/>
        </w:rPr>
      </w:pPr>
      <w:r>
        <w:rPr>
          <w:sz w:val="36"/>
          <w:szCs w:val="36"/>
        </w:rPr>
        <w:t xml:space="preserve">for( String </w:t>
      </w:r>
      <w:r w:rsidR="00E73839">
        <w:rPr>
          <w:sz w:val="36"/>
          <w:szCs w:val="36"/>
        </w:rPr>
        <w:t xml:space="preserve"> i:obj)</w:t>
      </w:r>
    </w:p>
    <w:p w:rsidR="00E73839" w:rsidRDefault="00E73839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73839" w:rsidRDefault="009C15B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</w:t>
      </w:r>
      <w:proofErr w:type="spellEnd"/>
      <w:r w:rsidR="00E73839">
        <w:rPr>
          <w:sz w:val="36"/>
          <w:szCs w:val="36"/>
        </w:rPr>
        <w:t>);</w:t>
      </w:r>
    </w:p>
    <w:p w:rsidR="00E73839" w:rsidRDefault="00E73839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417FF1">
        <w:rPr>
          <w:sz w:val="36"/>
          <w:szCs w:val="36"/>
        </w:rPr>
        <w:t xml:space="preserve">       </w:t>
      </w:r>
      <w:r>
        <w:rPr>
          <w:sz w:val="36"/>
          <w:szCs w:val="36"/>
        </w:rPr>
        <w:t>}</w:t>
      </w:r>
      <w:r w:rsidR="00417FF1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>}</w:t>
      </w:r>
    </w:p>
    <w:p w:rsidR="006D0499" w:rsidRDefault="006D04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</w:t>
      </w:r>
    </w:p>
    <w:p w:rsidR="006D0499" w:rsidRDefault="006D0499">
      <w:pPr>
        <w:rPr>
          <w:sz w:val="36"/>
          <w:szCs w:val="36"/>
        </w:rPr>
      </w:pPr>
      <w:r>
        <w:rPr>
          <w:sz w:val="36"/>
          <w:szCs w:val="36"/>
        </w:rPr>
        <w:t xml:space="preserve">by using </w:t>
      </w:r>
      <w:proofErr w:type="spellStart"/>
      <w:r>
        <w:rPr>
          <w:sz w:val="36"/>
          <w:szCs w:val="36"/>
        </w:rPr>
        <w:t>Iterator</w:t>
      </w:r>
      <w:proofErr w:type="spellEnd"/>
      <w:r>
        <w:rPr>
          <w:sz w:val="36"/>
          <w:szCs w:val="36"/>
        </w:rPr>
        <w:t xml:space="preserve"> interface: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import </w:t>
      </w:r>
      <w:proofErr w:type="spellStart"/>
      <w:r w:rsidRPr="006D0499">
        <w:rPr>
          <w:sz w:val="36"/>
          <w:szCs w:val="36"/>
        </w:rPr>
        <w:t>java.util</w:t>
      </w:r>
      <w:proofErr w:type="spellEnd"/>
      <w:r w:rsidRPr="006D0499">
        <w:rPr>
          <w:sz w:val="36"/>
          <w:szCs w:val="36"/>
        </w:rPr>
        <w:t xml:space="preserve">.*;  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>class test1</w:t>
      </w:r>
    </w:p>
    <w:p w:rsidR="007600F5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{  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public static void main(String </w:t>
      </w:r>
      <w:proofErr w:type="spellStart"/>
      <w:r w:rsidRPr="006D0499">
        <w:rPr>
          <w:sz w:val="36"/>
          <w:szCs w:val="36"/>
        </w:rPr>
        <w:t>args</w:t>
      </w:r>
      <w:proofErr w:type="spellEnd"/>
      <w:r w:rsidRPr="006D0499">
        <w:rPr>
          <w:sz w:val="36"/>
          <w:szCs w:val="36"/>
        </w:rPr>
        <w:t>[])</w:t>
      </w:r>
    </w:p>
    <w:p w:rsidR="007212A2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{  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</w:t>
      </w:r>
      <w:proofErr w:type="spellStart"/>
      <w:r w:rsidRPr="006D0499">
        <w:rPr>
          <w:sz w:val="36"/>
          <w:szCs w:val="36"/>
        </w:rPr>
        <w:t>ArrayList</w:t>
      </w:r>
      <w:proofErr w:type="spellEnd"/>
      <w:r w:rsidRPr="006D0499">
        <w:rPr>
          <w:sz w:val="36"/>
          <w:szCs w:val="36"/>
        </w:rPr>
        <w:t xml:space="preserve"> &lt;String&gt; </w:t>
      </w:r>
      <w:proofErr w:type="spellStart"/>
      <w:r w:rsidRPr="006D0499">
        <w:rPr>
          <w:sz w:val="36"/>
          <w:szCs w:val="36"/>
        </w:rPr>
        <w:t>obj</w:t>
      </w:r>
      <w:proofErr w:type="spellEnd"/>
      <w:r w:rsidRPr="006D0499">
        <w:rPr>
          <w:sz w:val="36"/>
          <w:szCs w:val="36"/>
        </w:rPr>
        <w:t xml:space="preserve">=new </w:t>
      </w:r>
      <w:proofErr w:type="spellStart"/>
      <w:r w:rsidRPr="006D0499">
        <w:rPr>
          <w:sz w:val="36"/>
          <w:szCs w:val="36"/>
        </w:rPr>
        <w:t>ArrayList</w:t>
      </w:r>
      <w:proofErr w:type="spellEnd"/>
      <w:r w:rsidRPr="006D0499">
        <w:rPr>
          <w:sz w:val="36"/>
          <w:szCs w:val="36"/>
        </w:rPr>
        <w:t xml:space="preserve"> &lt;String&gt;();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</w:t>
      </w:r>
      <w:proofErr w:type="spellStart"/>
      <w:r w:rsidRPr="006D0499">
        <w:rPr>
          <w:sz w:val="36"/>
          <w:szCs w:val="36"/>
        </w:rPr>
        <w:t>obj.add</w:t>
      </w:r>
      <w:proofErr w:type="spellEnd"/>
      <w:r w:rsidRPr="006D0499">
        <w:rPr>
          <w:sz w:val="36"/>
          <w:szCs w:val="36"/>
        </w:rPr>
        <w:t>("</w:t>
      </w:r>
      <w:proofErr w:type="spellStart"/>
      <w:r w:rsidRPr="006D0499">
        <w:rPr>
          <w:sz w:val="36"/>
          <w:szCs w:val="36"/>
        </w:rPr>
        <w:t>padma</w:t>
      </w:r>
      <w:proofErr w:type="spellEnd"/>
      <w:r w:rsidRPr="006D0499">
        <w:rPr>
          <w:sz w:val="36"/>
          <w:szCs w:val="36"/>
        </w:rPr>
        <w:t>");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 </w:t>
      </w:r>
      <w:proofErr w:type="spellStart"/>
      <w:r w:rsidRPr="006D0499">
        <w:rPr>
          <w:sz w:val="36"/>
          <w:szCs w:val="36"/>
        </w:rPr>
        <w:t>obj.add</w:t>
      </w:r>
      <w:proofErr w:type="spellEnd"/>
      <w:r w:rsidRPr="006D0499">
        <w:rPr>
          <w:sz w:val="36"/>
          <w:szCs w:val="36"/>
        </w:rPr>
        <w:t>("</w:t>
      </w:r>
      <w:proofErr w:type="spellStart"/>
      <w:r w:rsidRPr="006D0499">
        <w:rPr>
          <w:sz w:val="36"/>
          <w:szCs w:val="36"/>
        </w:rPr>
        <w:t>sreyas</w:t>
      </w:r>
      <w:proofErr w:type="spellEnd"/>
      <w:r w:rsidRPr="006D0499">
        <w:rPr>
          <w:sz w:val="36"/>
          <w:szCs w:val="36"/>
        </w:rPr>
        <w:t>");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</w:t>
      </w:r>
      <w:proofErr w:type="spellStart"/>
      <w:r w:rsidRPr="006D0499">
        <w:rPr>
          <w:sz w:val="36"/>
          <w:szCs w:val="36"/>
        </w:rPr>
        <w:t>obj.add</w:t>
      </w:r>
      <w:proofErr w:type="spellEnd"/>
      <w:r w:rsidRPr="006D0499">
        <w:rPr>
          <w:sz w:val="36"/>
          <w:szCs w:val="36"/>
        </w:rPr>
        <w:t>("college");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</w:t>
      </w:r>
      <w:proofErr w:type="spellStart"/>
      <w:r w:rsidRPr="006D0499">
        <w:rPr>
          <w:sz w:val="36"/>
          <w:szCs w:val="36"/>
        </w:rPr>
        <w:t>obj.add</w:t>
      </w:r>
      <w:proofErr w:type="spellEnd"/>
      <w:r w:rsidRPr="006D0499">
        <w:rPr>
          <w:sz w:val="36"/>
          <w:szCs w:val="36"/>
        </w:rPr>
        <w:t>("</w:t>
      </w:r>
      <w:proofErr w:type="spellStart"/>
      <w:r w:rsidRPr="006D0499">
        <w:rPr>
          <w:sz w:val="36"/>
          <w:szCs w:val="36"/>
        </w:rPr>
        <w:t>hyd</w:t>
      </w:r>
      <w:proofErr w:type="spellEnd"/>
      <w:r w:rsidRPr="006D0499">
        <w:rPr>
          <w:sz w:val="36"/>
          <w:szCs w:val="36"/>
        </w:rPr>
        <w:t>");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</w:t>
      </w:r>
      <w:proofErr w:type="spellStart"/>
      <w:r w:rsidRPr="006D0499">
        <w:rPr>
          <w:sz w:val="36"/>
          <w:szCs w:val="36"/>
        </w:rPr>
        <w:t>System.out.println</w:t>
      </w:r>
      <w:proofErr w:type="spellEnd"/>
      <w:r w:rsidRPr="006D0499">
        <w:rPr>
          <w:sz w:val="36"/>
          <w:szCs w:val="36"/>
        </w:rPr>
        <w:t>("display data");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</w:t>
      </w:r>
      <w:proofErr w:type="spellStart"/>
      <w:r w:rsidRPr="006D0499">
        <w:rPr>
          <w:sz w:val="36"/>
          <w:szCs w:val="36"/>
        </w:rPr>
        <w:t>Iterator</w:t>
      </w:r>
      <w:proofErr w:type="spellEnd"/>
      <w:r w:rsidRPr="006D0499">
        <w:rPr>
          <w:sz w:val="36"/>
          <w:szCs w:val="36"/>
        </w:rPr>
        <w:t xml:space="preserve"> </w:t>
      </w:r>
      <w:proofErr w:type="spellStart"/>
      <w:r w:rsidRPr="006D0499">
        <w:rPr>
          <w:sz w:val="36"/>
          <w:szCs w:val="36"/>
        </w:rPr>
        <w:t>itr</w:t>
      </w:r>
      <w:proofErr w:type="spellEnd"/>
      <w:r w:rsidRPr="006D0499">
        <w:rPr>
          <w:sz w:val="36"/>
          <w:szCs w:val="36"/>
        </w:rPr>
        <w:t xml:space="preserve"> = </w:t>
      </w:r>
      <w:proofErr w:type="spellStart"/>
      <w:r w:rsidRPr="006D0499">
        <w:rPr>
          <w:sz w:val="36"/>
          <w:szCs w:val="36"/>
        </w:rPr>
        <w:t>obj.iterator</w:t>
      </w:r>
      <w:proofErr w:type="spellEnd"/>
      <w:r w:rsidRPr="006D0499">
        <w:rPr>
          <w:sz w:val="36"/>
          <w:szCs w:val="36"/>
        </w:rPr>
        <w:t>();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while(</w:t>
      </w:r>
      <w:proofErr w:type="spellStart"/>
      <w:r w:rsidRPr="006D0499">
        <w:rPr>
          <w:sz w:val="36"/>
          <w:szCs w:val="36"/>
        </w:rPr>
        <w:t>itr.hasNext</w:t>
      </w:r>
      <w:proofErr w:type="spellEnd"/>
      <w:r w:rsidRPr="006D0499">
        <w:rPr>
          <w:sz w:val="36"/>
          <w:szCs w:val="36"/>
        </w:rPr>
        <w:t>())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{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</w:t>
      </w:r>
      <w:proofErr w:type="spellStart"/>
      <w:r w:rsidRPr="006D0499">
        <w:rPr>
          <w:sz w:val="36"/>
          <w:szCs w:val="36"/>
        </w:rPr>
        <w:t>System.out.println</w:t>
      </w:r>
      <w:proofErr w:type="spellEnd"/>
      <w:r w:rsidRPr="006D0499">
        <w:rPr>
          <w:sz w:val="36"/>
          <w:szCs w:val="36"/>
        </w:rPr>
        <w:t>(</w:t>
      </w:r>
      <w:proofErr w:type="spellStart"/>
      <w:r w:rsidRPr="006D0499">
        <w:rPr>
          <w:sz w:val="36"/>
          <w:szCs w:val="36"/>
        </w:rPr>
        <w:t>itr.next</w:t>
      </w:r>
      <w:proofErr w:type="spellEnd"/>
      <w:r w:rsidRPr="006D0499">
        <w:rPr>
          <w:sz w:val="36"/>
          <w:szCs w:val="36"/>
        </w:rPr>
        <w:t>());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}</w:t>
      </w:r>
    </w:p>
    <w:p w:rsidR="006D0499" w:rsidRP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}</w:t>
      </w:r>
    </w:p>
    <w:p w:rsidR="006D0499" w:rsidRDefault="006D0499" w:rsidP="006D049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}</w:t>
      </w:r>
    </w:p>
    <w:p w:rsidR="00E73839" w:rsidRDefault="007600F5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</w:t>
      </w:r>
    </w:p>
    <w:p w:rsidR="004A08D5" w:rsidRDefault="004A08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LinkedList</w:t>
      </w:r>
      <w:proofErr w:type="spellEnd"/>
      <w:r>
        <w:rPr>
          <w:sz w:val="36"/>
          <w:szCs w:val="36"/>
        </w:rPr>
        <w:t xml:space="preserve"> class: uses double linked list to store the elements.</w:t>
      </w:r>
    </w:p>
    <w:p w:rsidR="004A08D5" w:rsidRDefault="004A08D5">
      <w:pPr>
        <w:rPr>
          <w:sz w:val="36"/>
          <w:szCs w:val="36"/>
        </w:rPr>
      </w:pPr>
      <w:r>
        <w:rPr>
          <w:sz w:val="36"/>
          <w:szCs w:val="36"/>
        </w:rPr>
        <w:t xml:space="preserve"> 2. add and remove the elements from both the sides</w:t>
      </w:r>
    </w:p>
    <w:p w:rsidR="004A08D5" w:rsidRDefault="004A08D5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spellStart"/>
      <w:r>
        <w:rPr>
          <w:sz w:val="36"/>
          <w:szCs w:val="36"/>
        </w:rPr>
        <w:t>manuplation</w:t>
      </w:r>
      <w:proofErr w:type="spellEnd"/>
      <w:r>
        <w:rPr>
          <w:sz w:val="36"/>
          <w:szCs w:val="36"/>
        </w:rPr>
        <w:t xml:space="preserve"> is fast as compared to </w:t>
      </w:r>
      <w:proofErr w:type="spellStart"/>
      <w:r>
        <w:rPr>
          <w:sz w:val="36"/>
          <w:szCs w:val="36"/>
        </w:rPr>
        <w:t>arraylist</w:t>
      </w:r>
      <w:proofErr w:type="spellEnd"/>
    </w:p>
    <w:p w:rsidR="004A08D5" w:rsidRDefault="004A08D5">
      <w:pPr>
        <w:rPr>
          <w:sz w:val="36"/>
          <w:szCs w:val="36"/>
        </w:rPr>
      </w:pPr>
      <w:r>
        <w:rPr>
          <w:sz w:val="36"/>
          <w:szCs w:val="36"/>
        </w:rPr>
        <w:t>methods:</w:t>
      </w:r>
    </w:p>
    <w:p w:rsidR="004A08D5" w:rsidRDefault="004A08D5">
      <w:pPr>
        <w:rPr>
          <w:sz w:val="36"/>
          <w:szCs w:val="36"/>
        </w:rPr>
      </w:pPr>
      <w:r>
        <w:rPr>
          <w:sz w:val="36"/>
          <w:szCs w:val="36"/>
        </w:rPr>
        <w:t xml:space="preserve">1.void </w:t>
      </w:r>
      <w:proofErr w:type="spellStart"/>
      <w:r>
        <w:rPr>
          <w:sz w:val="36"/>
          <w:szCs w:val="36"/>
        </w:rPr>
        <w:t>addFirst</w:t>
      </w:r>
      <w:proofErr w:type="spellEnd"/>
      <w:r>
        <w:rPr>
          <w:sz w:val="36"/>
          <w:szCs w:val="36"/>
        </w:rPr>
        <w:t>(object):</w:t>
      </w:r>
    </w:p>
    <w:p w:rsidR="004A08D5" w:rsidRDefault="004A08D5">
      <w:pPr>
        <w:rPr>
          <w:sz w:val="36"/>
          <w:szCs w:val="36"/>
        </w:rPr>
      </w:pPr>
      <w:r>
        <w:rPr>
          <w:sz w:val="36"/>
          <w:szCs w:val="36"/>
        </w:rPr>
        <w:t xml:space="preserve">2.void </w:t>
      </w:r>
      <w:proofErr w:type="spellStart"/>
      <w:r>
        <w:rPr>
          <w:sz w:val="36"/>
          <w:szCs w:val="36"/>
        </w:rPr>
        <w:t>addLast</w:t>
      </w:r>
      <w:proofErr w:type="spellEnd"/>
      <w:r>
        <w:rPr>
          <w:sz w:val="36"/>
          <w:szCs w:val="36"/>
        </w:rPr>
        <w:t>(object)</w:t>
      </w:r>
    </w:p>
    <w:p w:rsidR="004A08D5" w:rsidRDefault="004A08D5">
      <w:pPr>
        <w:rPr>
          <w:sz w:val="36"/>
          <w:szCs w:val="36"/>
        </w:rPr>
      </w:pPr>
      <w:r>
        <w:rPr>
          <w:sz w:val="36"/>
          <w:szCs w:val="36"/>
        </w:rPr>
        <w:t xml:space="preserve">3.object </w:t>
      </w:r>
      <w:proofErr w:type="spellStart"/>
      <w:r>
        <w:rPr>
          <w:sz w:val="36"/>
          <w:szCs w:val="36"/>
        </w:rPr>
        <w:t>getFirst</w:t>
      </w:r>
      <w:proofErr w:type="spellEnd"/>
      <w:r>
        <w:rPr>
          <w:sz w:val="36"/>
          <w:szCs w:val="36"/>
        </w:rPr>
        <w:t>()</w:t>
      </w:r>
    </w:p>
    <w:p w:rsidR="004A08D5" w:rsidRDefault="004A08D5">
      <w:pPr>
        <w:rPr>
          <w:sz w:val="36"/>
          <w:szCs w:val="36"/>
        </w:rPr>
      </w:pPr>
      <w:r>
        <w:rPr>
          <w:sz w:val="36"/>
          <w:szCs w:val="36"/>
        </w:rPr>
        <w:t xml:space="preserve">4.object </w:t>
      </w:r>
      <w:proofErr w:type="spellStart"/>
      <w:r>
        <w:rPr>
          <w:sz w:val="36"/>
          <w:szCs w:val="36"/>
        </w:rPr>
        <w:t>getLast</w:t>
      </w:r>
      <w:proofErr w:type="spellEnd"/>
      <w:r>
        <w:rPr>
          <w:sz w:val="36"/>
          <w:szCs w:val="36"/>
        </w:rPr>
        <w:t>();</w:t>
      </w:r>
    </w:p>
    <w:p w:rsidR="004A08D5" w:rsidRDefault="004A08D5">
      <w:pPr>
        <w:rPr>
          <w:sz w:val="36"/>
          <w:szCs w:val="36"/>
        </w:rPr>
      </w:pPr>
      <w:r>
        <w:rPr>
          <w:sz w:val="36"/>
          <w:szCs w:val="36"/>
        </w:rPr>
        <w:t>5.remove();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>class test1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{  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ab/>
        <w:t xml:space="preserve"> public static void main(String </w:t>
      </w:r>
      <w:proofErr w:type="spellStart"/>
      <w:r w:rsidRPr="004A08D5">
        <w:rPr>
          <w:sz w:val="36"/>
          <w:szCs w:val="36"/>
        </w:rPr>
        <w:t>args</w:t>
      </w:r>
      <w:proofErr w:type="spellEnd"/>
      <w:r w:rsidRPr="004A08D5">
        <w:rPr>
          <w:sz w:val="36"/>
          <w:szCs w:val="36"/>
        </w:rPr>
        <w:t>[])</w:t>
      </w:r>
    </w:p>
    <w:p w:rsidR="001F175D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 {  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</w:t>
      </w:r>
      <w:proofErr w:type="spellStart"/>
      <w:r w:rsidRPr="004A08D5">
        <w:rPr>
          <w:sz w:val="36"/>
          <w:szCs w:val="36"/>
        </w:rPr>
        <w:t>LinkedList</w:t>
      </w:r>
      <w:proofErr w:type="spellEnd"/>
      <w:r w:rsidRPr="004A08D5">
        <w:rPr>
          <w:sz w:val="36"/>
          <w:szCs w:val="36"/>
        </w:rPr>
        <w:t xml:space="preserve">&lt;String&gt; </w:t>
      </w:r>
      <w:proofErr w:type="spellStart"/>
      <w:r w:rsidRPr="004A08D5">
        <w:rPr>
          <w:sz w:val="36"/>
          <w:szCs w:val="36"/>
        </w:rPr>
        <w:t>obj</w:t>
      </w:r>
      <w:proofErr w:type="spellEnd"/>
      <w:r w:rsidRPr="004A08D5">
        <w:rPr>
          <w:sz w:val="36"/>
          <w:szCs w:val="36"/>
        </w:rPr>
        <w:t xml:space="preserve">=new </w:t>
      </w:r>
      <w:proofErr w:type="spellStart"/>
      <w:r w:rsidRPr="004A08D5">
        <w:rPr>
          <w:sz w:val="36"/>
          <w:szCs w:val="36"/>
        </w:rPr>
        <w:t>LinkedList</w:t>
      </w:r>
      <w:proofErr w:type="spellEnd"/>
      <w:r w:rsidRPr="004A08D5">
        <w:rPr>
          <w:sz w:val="36"/>
          <w:szCs w:val="36"/>
        </w:rPr>
        <w:t xml:space="preserve"> &lt;String&gt;();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</w:t>
      </w:r>
      <w:proofErr w:type="spellStart"/>
      <w:r w:rsidRPr="004A08D5">
        <w:rPr>
          <w:sz w:val="36"/>
          <w:szCs w:val="36"/>
        </w:rPr>
        <w:t>obj.add</w:t>
      </w:r>
      <w:proofErr w:type="spellEnd"/>
      <w:r w:rsidRPr="004A08D5">
        <w:rPr>
          <w:sz w:val="36"/>
          <w:szCs w:val="36"/>
        </w:rPr>
        <w:t>("</w:t>
      </w:r>
      <w:proofErr w:type="spellStart"/>
      <w:r w:rsidRPr="004A08D5">
        <w:rPr>
          <w:sz w:val="36"/>
          <w:szCs w:val="36"/>
        </w:rPr>
        <w:t>padma</w:t>
      </w:r>
      <w:proofErr w:type="spellEnd"/>
      <w:r w:rsidRPr="004A08D5">
        <w:rPr>
          <w:sz w:val="36"/>
          <w:szCs w:val="36"/>
        </w:rPr>
        <w:t>");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  </w:t>
      </w:r>
      <w:proofErr w:type="spellStart"/>
      <w:r w:rsidRPr="004A08D5">
        <w:rPr>
          <w:sz w:val="36"/>
          <w:szCs w:val="36"/>
        </w:rPr>
        <w:t>obj.add</w:t>
      </w:r>
      <w:proofErr w:type="spellEnd"/>
      <w:r w:rsidRPr="004A08D5">
        <w:rPr>
          <w:sz w:val="36"/>
          <w:szCs w:val="36"/>
        </w:rPr>
        <w:t>("</w:t>
      </w:r>
      <w:proofErr w:type="spellStart"/>
      <w:r w:rsidRPr="004A08D5">
        <w:rPr>
          <w:sz w:val="36"/>
          <w:szCs w:val="36"/>
        </w:rPr>
        <w:t>sreyas</w:t>
      </w:r>
      <w:proofErr w:type="spellEnd"/>
      <w:r w:rsidRPr="004A08D5">
        <w:rPr>
          <w:sz w:val="36"/>
          <w:szCs w:val="36"/>
        </w:rPr>
        <w:t>");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 </w:t>
      </w:r>
      <w:proofErr w:type="spellStart"/>
      <w:r w:rsidRPr="004A08D5">
        <w:rPr>
          <w:sz w:val="36"/>
          <w:szCs w:val="36"/>
        </w:rPr>
        <w:t>obj.add</w:t>
      </w:r>
      <w:proofErr w:type="spellEnd"/>
      <w:r w:rsidRPr="004A08D5">
        <w:rPr>
          <w:sz w:val="36"/>
          <w:szCs w:val="36"/>
        </w:rPr>
        <w:t>("college");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 </w:t>
      </w:r>
      <w:proofErr w:type="spellStart"/>
      <w:r w:rsidRPr="004A08D5">
        <w:rPr>
          <w:sz w:val="36"/>
          <w:szCs w:val="36"/>
        </w:rPr>
        <w:t>obj.add</w:t>
      </w:r>
      <w:proofErr w:type="spellEnd"/>
      <w:r w:rsidRPr="004A08D5">
        <w:rPr>
          <w:sz w:val="36"/>
          <w:szCs w:val="36"/>
        </w:rPr>
        <w:t>("</w:t>
      </w:r>
      <w:proofErr w:type="spellStart"/>
      <w:r w:rsidRPr="004A08D5">
        <w:rPr>
          <w:sz w:val="36"/>
          <w:szCs w:val="36"/>
        </w:rPr>
        <w:t>hyd</w:t>
      </w:r>
      <w:proofErr w:type="spellEnd"/>
      <w:r w:rsidRPr="004A08D5">
        <w:rPr>
          <w:sz w:val="36"/>
          <w:szCs w:val="36"/>
        </w:rPr>
        <w:t>");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</w:t>
      </w:r>
      <w:proofErr w:type="spellStart"/>
      <w:r w:rsidRPr="004A08D5">
        <w:rPr>
          <w:sz w:val="36"/>
          <w:szCs w:val="36"/>
        </w:rPr>
        <w:t>obj.addFirst</w:t>
      </w:r>
      <w:proofErr w:type="spellEnd"/>
      <w:r w:rsidRPr="004A08D5">
        <w:rPr>
          <w:sz w:val="36"/>
          <w:szCs w:val="36"/>
        </w:rPr>
        <w:t>("</w:t>
      </w:r>
      <w:proofErr w:type="spellStart"/>
      <w:r w:rsidRPr="004A08D5">
        <w:rPr>
          <w:sz w:val="36"/>
          <w:szCs w:val="36"/>
        </w:rPr>
        <w:t>cseA</w:t>
      </w:r>
      <w:proofErr w:type="spellEnd"/>
      <w:r w:rsidRPr="004A08D5">
        <w:rPr>
          <w:sz w:val="36"/>
          <w:szCs w:val="36"/>
        </w:rPr>
        <w:t>");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lastRenderedPageBreak/>
        <w:t xml:space="preserve">     </w:t>
      </w:r>
      <w:proofErr w:type="spellStart"/>
      <w:r w:rsidRPr="004A08D5">
        <w:rPr>
          <w:sz w:val="36"/>
          <w:szCs w:val="36"/>
        </w:rPr>
        <w:t>OBJ.addLast</w:t>
      </w:r>
      <w:proofErr w:type="spellEnd"/>
      <w:r w:rsidRPr="004A08D5">
        <w:rPr>
          <w:sz w:val="36"/>
          <w:szCs w:val="36"/>
        </w:rPr>
        <w:t>("</w:t>
      </w:r>
      <w:proofErr w:type="spellStart"/>
      <w:r w:rsidRPr="004A08D5">
        <w:rPr>
          <w:sz w:val="36"/>
          <w:szCs w:val="36"/>
        </w:rPr>
        <w:t>cseC</w:t>
      </w:r>
      <w:proofErr w:type="spellEnd"/>
      <w:r w:rsidRPr="004A08D5">
        <w:rPr>
          <w:sz w:val="36"/>
          <w:szCs w:val="36"/>
        </w:rPr>
        <w:t>");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</w:t>
      </w:r>
      <w:proofErr w:type="spellStart"/>
      <w:r w:rsidRPr="004A08D5">
        <w:rPr>
          <w:sz w:val="36"/>
          <w:szCs w:val="36"/>
        </w:rPr>
        <w:t>System.out.println</w:t>
      </w:r>
      <w:proofErr w:type="spellEnd"/>
      <w:r w:rsidRPr="004A08D5">
        <w:rPr>
          <w:sz w:val="36"/>
          <w:szCs w:val="36"/>
        </w:rPr>
        <w:t>(</w:t>
      </w:r>
      <w:proofErr w:type="spellStart"/>
      <w:r w:rsidRPr="004A08D5">
        <w:rPr>
          <w:sz w:val="36"/>
          <w:szCs w:val="36"/>
        </w:rPr>
        <w:t>obj.getFirst</w:t>
      </w:r>
      <w:proofErr w:type="spellEnd"/>
      <w:r w:rsidRPr="004A08D5">
        <w:rPr>
          <w:sz w:val="36"/>
          <w:szCs w:val="36"/>
        </w:rPr>
        <w:t>());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 </w:t>
      </w:r>
      <w:proofErr w:type="spellStart"/>
      <w:r w:rsidRPr="004A08D5">
        <w:rPr>
          <w:sz w:val="36"/>
          <w:szCs w:val="36"/>
        </w:rPr>
        <w:t>System.out.println</w:t>
      </w:r>
      <w:proofErr w:type="spellEnd"/>
      <w:r w:rsidRPr="004A08D5">
        <w:rPr>
          <w:sz w:val="36"/>
          <w:szCs w:val="36"/>
        </w:rPr>
        <w:t>(</w:t>
      </w:r>
      <w:proofErr w:type="spellStart"/>
      <w:r w:rsidRPr="004A08D5">
        <w:rPr>
          <w:sz w:val="36"/>
          <w:szCs w:val="36"/>
        </w:rPr>
        <w:t>obj.getLast</w:t>
      </w:r>
      <w:proofErr w:type="spellEnd"/>
      <w:r w:rsidRPr="004A08D5">
        <w:rPr>
          <w:sz w:val="36"/>
          <w:szCs w:val="36"/>
        </w:rPr>
        <w:t>());</w:t>
      </w:r>
    </w:p>
    <w:p w:rsidR="001F175D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</w:t>
      </w:r>
      <w:proofErr w:type="spellStart"/>
      <w:r w:rsidRPr="004A08D5">
        <w:rPr>
          <w:sz w:val="36"/>
          <w:szCs w:val="36"/>
        </w:rPr>
        <w:t>System.out.println</w:t>
      </w:r>
      <w:proofErr w:type="spellEnd"/>
      <w:r w:rsidRPr="004A08D5">
        <w:rPr>
          <w:sz w:val="36"/>
          <w:szCs w:val="36"/>
        </w:rPr>
        <w:t>("display data");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>//for(String i:obj)//</w:t>
      </w:r>
    </w:p>
    <w:p w:rsidR="001F175D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 // </w:t>
      </w:r>
      <w:proofErr w:type="spellStart"/>
      <w:r w:rsidRPr="004A08D5">
        <w:rPr>
          <w:sz w:val="36"/>
          <w:szCs w:val="36"/>
        </w:rPr>
        <w:t>System.out.println</w:t>
      </w:r>
      <w:proofErr w:type="spellEnd"/>
      <w:r w:rsidRPr="004A08D5">
        <w:rPr>
          <w:sz w:val="36"/>
          <w:szCs w:val="36"/>
        </w:rPr>
        <w:t>(</w:t>
      </w:r>
      <w:proofErr w:type="spellStart"/>
      <w:r w:rsidRPr="004A08D5">
        <w:rPr>
          <w:sz w:val="36"/>
          <w:szCs w:val="36"/>
        </w:rPr>
        <w:t>i</w:t>
      </w:r>
      <w:proofErr w:type="spellEnd"/>
      <w:r w:rsidRPr="004A08D5">
        <w:rPr>
          <w:sz w:val="36"/>
          <w:szCs w:val="36"/>
        </w:rPr>
        <w:t>);//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</w:t>
      </w:r>
      <w:proofErr w:type="spellStart"/>
      <w:r w:rsidRPr="004A08D5">
        <w:rPr>
          <w:sz w:val="36"/>
          <w:szCs w:val="36"/>
        </w:rPr>
        <w:t>Iterator</w:t>
      </w:r>
      <w:proofErr w:type="spellEnd"/>
      <w:r w:rsidRPr="004A08D5">
        <w:rPr>
          <w:sz w:val="36"/>
          <w:szCs w:val="36"/>
        </w:rPr>
        <w:t xml:space="preserve"> </w:t>
      </w:r>
      <w:proofErr w:type="spellStart"/>
      <w:r w:rsidRPr="004A08D5">
        <w:rPr>
          <w:sz w:val="36"/>
          <w:szCs w:val="36"/>
        </w:rPr>
        <w:t>itr</w:t>
      </w:r>
      <w:proofErr w:type="spellEnd"/>
      <w:r w:rsidRPr="004A08D5">
        <w:rPr>
          <w:sz w:val="36"/>
          <w:szCs w:val="36"/>
        </w:rPr>
        <w:t xml:space="preserve"> = </w:t>
      </w:r>
      <w:proofErr w:type="spellStart"/>
      <w:r w:rsidRPr="004A08D5">
        <w:rPr>
          <w:sz w:val="36"/>
          <w:szCs w:val="36"/>
        </w:rPr>
        <w:t>obj.iterator</w:t>
      </w:r>
      <w:proofErr w:type="spellEnd"/>
      <w:r w:rsidRPr="004A08D5">
        <w:rPr>
          <w:sz w:val="36"/>
          <w:szCs w:val="36"/>
        </w:rPr>
        <w:t>();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while(</w:t>
      </w:r>
      <w:proofErr w:type="spellStart"/>
      <w:r w:rsidRPr="004A08D5">
        <w:rPr>
          <w:sz w:val="36"/>
          <w:szCs w:val="36"/>
        </w:rPr>
        <w:t>itr.hasNext</w:t>
      </w:r>
      <w:proofErr w:type="spellEnd"/>
      <w:r w:rsidRPr="004A08D5">
        <w:rPr>
          <w:sz w:val="36"/>
          <w:szCs w:val="36"/>
        </w:rPr>
        <w:t>())</w:t>
      </w:r>
    </w:p>
    <w:p w:rsidR="004A08D5" w:rsidRPr="004A08D5" w:rsidRDefault="004A08D5" w:rsidP="001F175D">
      <w:pPr>
        <w:tabs>
          <w:tab w:val="left" w:pos="2426"/>
        </w:tabs>
        <w:rPr>
          <w:sz w:val="36"/>
          <w:szCs w:val="36"/>
        </w:rPr>
      </w:pPr>
      <w:r w:rsidRPr="004A08D5">
        <w:rPr>
          <w:sz w:val="36"/>
          <w:szCs w:val="36"/>
        </w:rPr>
        <w:t xml:space="preserve">    {</w:t>
      </w:r>
      <w:r w:rsidR="001F175D">
        <w:rPr>
          <w:sz w:val="36"/>
          <w:szCs w:val="36"/>
        </w:rPr>
        <w:tab/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</w:t>
      </w:r>
      <w:proofErr w:type="spellStart"/>
      <w:r w:rsidRPr="004A08D5">
        <w:rPr>
          <w:sz w:val="36"/>
          <w:szCs w:val="36"/>
        </w:rPr>
        <w:t>System.out.println</w:t>
      </w:r>
      <w:proofErr w:type="spellEnd"/>
      <w:r w:rsidRPr="004A08D5">
        <w:rPr>
          <w:sz w:val="36"/>
          <w:szCs w:val="36"/>
        </w:rPr>
        <w:t>(</w:t>
      </w:r>
      <w:proofErr w:type="spellStart"/>
      <w:r w:rsidRPr="004A08D5">
        <w:rPr>
          <w:sz w:val="36"/>
          <w:szCs w:val="36"/>
        </w:rPr>
        <w:t>itr.next</w:t>
      </w:r>
      <w:proofErr w:type="spellEnd"/>
      <w:r w:rsidRPr="004A08D5">
        <w:rPr>
          <w:sz w:val="36"/>
          <w:szCs w:val="36"/>
        </w:rPr>
        <w:t>());</w:t>
      </w:r>
    </w:p>
    <w:p w:rsidR="004A08D5" w:rsidRP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}</w:t>
      </w:r>
      <w:r w:rsidR="001F175D">
        <w:rPr>
          <w:sz w:val="36"/>
          <w:szCs w:val="36"/>
        </w:rPr>
        <w:t xml:space="preserve">      </w:t>
      </w:r>
      <w:r w:rsidRPr="004A08D5">
        <w:rPr>
          <w:sz w:val="36"/>
          <w:szCs w:val="36"/>
        </w:rPr>
        <w:t xml:space="preserve"> }</w:t>
      </w:r>
    </w:p>
    <w:p w:rsidR="004A08D5" w:rsidRDefault="004A08D5" w:rsidP="004A08D5">
      <w:pPr>
        <w:rPr>
          <w:sz w:val="36"/>
          <w:szCs w:val="36"/>
        </w:rPr>
      </w:pPr>
      <w:r w:rsidRPr="004A08D5">
        <w:rPr>
          <w:sz w:val="36"/>
          <w:szCs w:val="36"/>
        </w:rPr>
        <w:t xml:space="preserve">      }</w:t>
      </w:r>
    </w:p>
    <w:p w:rsidR="001F175D" w:rsidRDefault="001F175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</w:t>
      </w:r>
    </w:p>
    <w:p w:rsidR="001F175D" w:rsidRDefault="001F175D">
      <w:pPr>
        <w:rPr>
          <w:sz w:val="36"/>
          <w:szCs w:val="36"/>
        </w:rPr>
      </w:pPr>
      <w:r>
        <w:rPr>
          <w:sz w:val="36"/>
          <w:szCs w:val="36"/>
        </w:rPr>
        <w:t>3.HashSet class: class implements Set interface</w:t>
      </w:r>
    </w:p>
    <w:p w:rsidR="001F175D" w:rsidRDefault="001F175D">
      <w:pPr>
        <w:rPr>
          <w:sz w:val="36"/>
          <w:szCs w:val="36"/>
        </w:rPr>
      </w:pPr>
      <w:r>
        <w:rPr>
          <w:sz w:val="36"/>
          <w:szCs w:val="36"/>
        </w:rPr>
        <w:t>1. unique values stored</w:t>
      </w:r>
    </w:p>
    <w:p w:rsidR="00E73839" w:rsidRDefault="001F175D">
      <w:pPr>
        <w:rPr>
          <w:sz w:val="36"/>
          <w:szCs w:val="36"/>
        </w:rPr>
      </w:pPr>
      <w:r>
        <w:rPr>
          <w:sz w:val="36"/>
          <w:szCs w:val="36"/>
        </w:rPr>
        <w:t xml:space="preserve">2.stored in the hash table by using hashing </w:t>
      </w:r>
      <w:proofErr w:type="spellStart"/>
      <w:r>
        <w:rPr>
          <w:sz w:val="36"/>
          <w:szCs w:val="36"/>
        </w:rPr>
        <w:t>techique</w:t>
      </w:r>
      <w:proofErr w:type="spellEnd"/>
      <w:r>
        <w:rPr>
          <w:sz w:val="36"/>
          <w:szCs w:val="36"/>
        </w:rPr>
        <w:t>.</w:t>
      </w:r>
      <w:r w:rsidR="00E73839">
        <w:rPr>
          <w:sz w:val="36"/>
          <w:szCs w:val="36"/>
        </w:rPr>
        <w:t xml:space="preserve"> </w:t>
      </w:r>
    </w:p>
    <w:p w:rsidR="008E78D9" w:rsidRDefault="008E78D9" w:rsidP="001F175D">
      <w:pPr>
        <w:rPr>
          <w:sz w:val="36"/>
          <w:szCs w:val="36"/>
        </w:rPr>
      </w:pP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import </w:t>
      </w:r>
      <w:proofErr w:type="spellStart"/>
      <w:r w:rsidRPr="006D0499">
        <w:rPr>
          <w:sz w:val="36"/>
          <w:szCs w:val="36"/>
        </w:rPr>
        <w:t>java.util</w:t>
      </w:r>
      <w:proofErr w:type="spellEnd"/>
      <w:r w:rsidRPr="006D0499">
        <w:rPr>
          <w:sz w:val="36"/>
          <w:szCs w:val="36"/>
        </w:rPr>
        <w:t xml:space="preserve">.*;  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>class test1</w:t>
      </w:r>
    </w:p>
    <w:p w:rsidR="001F175D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{  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lastRenderedPageBreak/>
        <w:t xml:space="preserve">public static void main(String </w:t>
      </w:r>
      <w:proofErr w:type="spellStart"/>
      <w:r w:rsidRPr="006D0499">
        <w:rPr>
          <w:sz w:val="36"/>
          <w:szCs w:val="36"/>
        </w:rPr>
        <w:t>args</w:t>
      </w:r>
      <w:proofErr w:type="spellEnd"/>
      <w:r w:rsidRPr="006D0499">
        <w:rPr>
          <w:sz w:val="36"/>
          <w:szCs w:val="36"/>
        </w:rPr>
        <w:t>[])</w:t>
      </w:r>
    </w:p>
    <w:p w:rsidR="001F175D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{  </w:t>
      </w:r>
    </w:p>
    <w:p w:rsidR="001F175D" w:rsidRPr="006D0499" w:rsidRDefault="001F175D" w:rsidP="001F175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HashSet</w:t>
      </w:r>
      <w:proofErr w:type="spellEnd"/>
      <w:r>
        <w:rPr>
          <w:sz w:val="36"/>
          <w:szCs w:val="36"/>
        </w:rPr>
        <w:t xml:space="preserve">&lt;String&gt;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=new </w:t>
      </w:r>
      <w:proofErr w:type="spellStart"/>
      <w:r>
        <w:rPr>
          <w:sz w:val="36"/>
          <w:szCs w:val="36"/>
        </w:rPr>
        <w:t>HashSet</w:t>
      </w:r>
      <w:proofErr w:type="spellEnd"/>
      <w:r w:rsidRPr="006D0499">
        <w:rPr>
          <w:sz w:val="36"/>
          <w:szCs w:val="36"/>
        </w:rPr>
        <w:t>&lt;String&gt;();</w:t>
      </w:r>
    </w:p>
    <w:p w:rsidR="001F175D" w:rsidRPr="006D0499" w:rsidRDefault="001F175D" w:rsidP="001F175D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obj.add</w:t>
      </w:r>
      <w:proofErr w:type="spellEnd"/>
      <w:r>
        <w:rPr>
          <w:sz w:val="36"/>
          <w:szCs w:val="36"/>
        </w:rPr>
        <w:t>("</w:t>
      </w:r>
      <w:proofErr w:type="spellStart"/>
      <w:r>
        <w:rPr>
          <w:sz w:val="36"/>
          <w:szCs w:val="36"/>
        </w:rPr>
        <w:t>gopal</w:t>
      </w:r>
      <w:proofErr w:type="spellEnd"/>
      <w:r w:rsidRPr="006D0499">
        <w:rPr>
          <w:sz w:val="36"/>
          <w:szCs w:val="36"/>
        </w:rPr>
        <w:t>");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 </w:t>
      </w:r>
      <w:proofErr w:type="spellStart"/>
      <w:r w:rsidRPr="006D0499">
        <w:rPr>
          <w:sz w:val="36"/>
          <w:szCs w:val="36"/>
        </w:rPr>
        <w:t>obj.add</w:t>
      </w:r>
      <w:proofErr w:type="spellEnd"/>
      <w:r w:rsidRPr="006D0499">
        <w:rPr>
          <w:sz w:val="36"/>
          <w:szCs w:val="36"/>
        </w:rPr>
        <w:t>("</w:t>
      </w:r>
      <w:proofErr w:type="spellStart"/>
      <w:r>
        <w:rPr>
          <w:sz w:val="36"/>
          <w:szCs w:val="36"/>
        </w:rPr>
        <w:t>sunitha</w:t>
      </w:r>
      <w:proofErr w:type="spellEnd"/>
      <w:r w:rsidRPr="006D0499">
        <w:rPr>
          <w:sz w:val="36"/>
          <w:szCs w:val="36"/>
        </w:rPr>
        <w:t>");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</w:t>
      </w:r>
      <w:proofErr w:type="spellStart"/>
      <w:r w:rsidRPr="006D0499">
        <w:rPr>
          <w:sz w:val="36"/>
          <w:szCs w:val="36"/>
        </w:rPr>
        <w:t>obj.add</w:t>
      </w:r>
      <w:proofErr w:type="spellEnd"/>
      <w:r w:rsidRPr="006D0499">
        <w:rPr>
          <w:sz w:val="36"/>
          <w:szCs w:val="36"/>
        </w:rPr>
        <w:t>("college");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</w:t>
      </w:r>
      <w:proofErr w:type="spellStart"/>
      <w:r w:rsidRPr="006D0499">
        <w:rPr>
          <w:sz w:val="36"/>
          <w:szCs w:val="36"/>
        </w:rPr>
        <w:t>obj.add</w:t>
      </w:r>
      <w:proofErr w:type="spellEnd"/>
      <w:r w:rsidRPr="006D0499">
        <w:rPr>
          <w:sz w:val="36"/>
          <w:szCs w:val="36"/>
        </w:rPr>
        <w:t>("</w:t>
      </w:r>
      <w:proofErr w:type="spellStart"/>
      <w:r w:rsidRPr="006D0499">
        <w:rPr>
          <w:sz w:val="36"/>
          <w:szCs w:val="36"/>
        </w:rPr>
        <w:t>hyd</w:t>
      </w:r>
      <w:proofErr w:type="spellEnd"/>
      <w:r w:rsidRPr="006D0499">
        <w:rPr>
          <w:sz w:val="36"/>
          <w:szCs w:val="36"/>
        </w:rPr>
        <w:t>");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</w:t>
      </w:r>
      <w:proofErr w:type="spellStart"/>
      <w:r w:rsidRPr="006D0499">
        <w:rPr>
          <w:sz w:val="36"/>
          <w:szCs w:val="36"/>
        </w:rPr>
        <w:t>System.out.println</w:t>
      </w:r>
      <w:proofErr w:type="spellEnd"/>
      <w:r w:rsidRPr="006D0499">
        <w:rPr>
          <w:sz w:val="36"/>
          <w:szCs w:val="36"/>
        </w:rPr>
        <w:t>("display data");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</w:t>
      </w:r>
      <w:proofErr w:type="spellStart"/>
      <w:r w:rsidRPr="006D0499">
        <w:rPr>
          <w:sz w:val="36"/>
          <w:szCs w:val="36"/>
        </w:rPr>
        <w:t>Iterator</w:t>
      </w:r>
      <w:proofErr w:type="spellEnd"/>
      <w:r w:rsidRPr="006D0499">
        <w:rPr>
          <w:sz w:val="36"/>
          <w:szCs w:val="36"/>
        </w:rPr>
        <w:t xml:space="preserve"> </w:t>
      </w:r>
      <w:proofErr w:type="spellStart"/>
      <w:r w:rsidRPr="006D0499">
        <w:rPr>
          <w:sz w:val="36"/>
          <w:szCs w:val="36"/>
        </w:rPr>
        <w:t>itr</w:t>
      </w:r>
      <w:proofErr w:type="spellEnd"/>
      <w:r w:rsidRPr="006D0499">
        <w:rPr>
          <w:sz w:val="36"/>
          <w:szCs w:val="36"/>
        </w:rPr>
        <w:t xml:space="preserve"> = </w:t>
      </w:r>
      <w:proofErr w:type="spellStart"/>
      <w:r w:rsidRPr="006D0499">
        <w:rPr>
          <w:sz w:val="36"/>
          <w:szCs w:val="36"/>
        </w:rPr>
        <w:t>obj.iterator</w:t>
      </w:r>
      <w:proofErr w:type="spellEnd"/>
      <w:r w:rsidRPr="006D0499">
        <w:rPr>
          <w:sz w:val="36"/>
          <w:szCs w:val="36"/>
        </w:rPr>
        <w:t>();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while(</w:t>
      </w:r>
      <w:proofErr w:type="spellStart"/>
      <w:r w:rsidRPr="006D0499">
        <w:rPr>
          <w:sz w:val="36"/>
          <w:szCs w:val="36"/>
        </w:rPr>
        <w:t>itr.hasNext</w:t>
      </w:r>
      <w:proofErr w:type="spellEnd"/>
      <w:r w:rsidRPr="006D0499">
        <w:rPr>
          <w:sz w:val="36"/>
          <w:szCs w:val="36"/>
        </w:rPr>
        <w:t>())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{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</w:t>
      </w:r>
      <w:proofErr w:type="spellStart"/>
      <w:r w:rsidRPr="006D0499">
        <w:rPr>
          <w:sz w:val="36"/>
          <w:szCs w:val="36"/>
        </w:rPr>
        <w:t>System.out.println</w:t>
      </w:r>
      <w:proofErr w:type="spellEnd"/>
      <w:r w:rsidRPr="006D0499">
        <w:rPr>
          <w:sz w:val="36"/>
          <w:szCs w:val="36"/>
        </w:rPr>
        <w:t>(</w:t>
      </w:r>
      <w:proofErr w:type="spellStart"/>
      <w:r w:rsidRPr="006D0499">
        <w:rPr>
          <w:sz w:val="36"/>
          <w:szCs w:val="36"/>
        </w:rPr>
        <w:t>itr.next</w:t>
      </w:r>
      <w:proofErr w:type="spellEnd"/>
      <w:r w:rsidRPr="006D0499">
        <w:rPr>
          <w:sz w:val="36"/>
          <w:szCs w:val="36"/>
        </w:rPr>
        <w:t>());</w:t>
      </w:r>
    </w:p>
    <w:p w:rsidR="001F175D" w:rsidRPr="006D0499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}</w:t>
      </w:r>
      <w:r w:rsidR="008E78D9">
        <w:rPr>
          <w:sz w:val="36"/>
          <w:szCs w:val="36"/>
        </w:rPr>
        <w:t xml:space="preserve">      </w:t>
      </w:r>
      <w:r w:rsidRPr="006D0499">
        <w:rPr>
          <w:sz w:val="36"/>
          <w:szCs w:val="36"/>
        </w:rPr>
        <w:t>}</w:t>
      </w:r>
    </w:p>
    <w:p w:rsidR="001F175D" w:rsidRDefault="001F175D" w:rsidP="001F175D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}</w:t>
      </w:r>
    </w:p>
    <w:p w:rsidR="008E78D9" w:rsidRDefault="008E78D9" w:rsidP="001F175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</w:t>
      </w:r>
    </w:p>
    <w:p w:rsidR="008E78D9" w:rsidRDefault="008E78D9" w:rsidP="001F175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 xml:space="preserve"> class: it allows to store the unique data</w:t>
      </w:r>
    </w:p>
    <w:p w:rsidR="008E78D9" w:rsidRDefault="008E78D9" w:rsidP="001F175D">
      <w:pPr>
        <w:rPr>
          <w:sz w:val="36"/>
          <w:szCs w:val="36"/>
        </w:rPr>
      </w:pPr>
      <w:r>
        <w:rPr>
          <w:sz w:val="36"/>
          <w:szCs w:val="36"/>
        </w:rPr>
        <w:t>2. stored as at different levels</w:t>
      </w:r>
    </w:p>
    <w:p w:rsidR="008E78D9" w:rsidRDefault="008E78D9" w:rsidP="001F175D">
      <w:pPr>
        <w:rPr>
          <w:sz w:val="36"/>
          <w:szCs w:val="36"/>
        </w:rPr>
      </w:pPr>
      <w:r>
        <w:rPr>
          <w:sz w:val="36"/>
          <w:szCs w:val="36"/>
        </w:rPr>
        <w:t>3.data is maintained in ascending order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import </w:t>
      </w:r>
      <w:proofErr w:type="spellStart"/>
      <w:r w:rsidRPr="006D0499">
        <w:rPr>
          <w:sz w:val="36"/>
          <w:szCs w:val="36"/>
        </w:rPr>
        <w:t>java.util</w:t>
      </w:r>
      <w:proofErr w:type="spellEnd"/>
      <w:r w:rsidRPr="006D0499">
        <w:rPr>
          <w:sz w:val="36"/>
          <w:szCs w:val="36"/>
        </w:rPr>
        <w:t xml:space="preserve">.*;  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>class test1</w:t>
      </w:r>
    </w:p>
    <w:p w:rsidR="008E78D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lastRenderedPageBreak/>
        <w:t xml:space="preserve">{  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public static void main(String </w:t>
      </w:r>
      <w:proofErr w:type="spellStart"/>
      <w:r w:rsidRPr="006D0499">
        <w:rPr>
          <w:sz w:val="36"/>
          <w:szCs w:val="36"/>
        </w:rPr>
        <w:t>args</w:t>
      </w:r>
      <w:proofErr w:type="spellEnd"/>
      <w:r w:rsidRPr="006D0499">
        <w:rPr>
          <w:sz w:val="36"/>
          <w:szCs w:val="36"/>
        </w:rPr>
        <w:t>[])</w:t>
      </w:r>
    </w:p>
    <w:p w:rsidR="008E78D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{  </w:t>
      </w:r>
    </w:p>
    <w:p w:rsidR="008E78D9" w:rsidRPr="006D0499" w:rsidRDefault="008E78D9" w:rsidP="008E78D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 xml:space="preserve">&lt;String&gt;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=new </w:t>
      </w:r>
      <w:proofErr w:type="spellStart"/>
      <w:r>
        <w:rPr>
          <w:sz w:val="36"/>
          <w:szCs w:val="36"/>
        </w:rPr>
        <w:t>TreeSet</w:t>
      </w:r>
      <w:proofErr w:type="spellEnd"/>
      <w:r w:rsidRPr="006D0499">
        <w:rPr>
          <w:sz w:val="36"/>
          <w:szCs w:val="36"/>
        </w:rPr>
        <w:t>&lt;String&gt;();</w:t>
      </w:r>
    </w:p>
    <w:p w:rsidR="008E78D9" w:rsidRPr="006D0499" w:rsidRDefault="008E78D9" w:rsidP="008E78D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obj.add</w:t>
      </w:r>
      <w:proofErr w:type="spellEnd"/>
      <w:r>
        <w:rPr>
          <w:sz w:val="36"/>
          <w:szCs w:val="36"/>
        </w:rPr>
        <w:t>("</w:t>
      </w:r>
      <w:proofErr w:type="spellStart"/>
      <w:r>
        <w:rPr>
          <w:sz w:val="36"/>
          <w:szCs w:val="36"/>
        </w:rPr>
        <w:t>gopal</w:t>
      </w:r>
      <w:proofErr w:type="spellEnd"/>
      <w:r w:rsidRPr="006D0499">
        <w:rPr>
          <w:sz w:val="36"/>
          <w:szCs w:val="36"/>
        </w:rPr>
        <w:t>");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 </w:t>
      </w:r>
      <w:proofErr w:type="spellStart"/>
      <w:r w:rsidRPr="006D0499">
        <w:rPr>
          <w:sz w:val="36"/>
          <w:szCs w:val="36"/>
        </w:rPr>
        <w:t>obj.add</w:t>
      </w:r>
      <w:proofErr w:type="spellEnd"/>
      <w:r w:rsidRPr="006D0499">
        <w:rPr>
          <w:sz w:val="36"/>
          <w:szCs w:val="36"/>
        </w:rPr>
        <w:t>("</w:t>
      </w:r>
      <w:proofErr w:type="spellStart"/>
      <w:r>
        <w:rPr>
          <w:sz w:val="36"/>
          <w:szCs w:val="36"/>
        </w:rPr>
        <w:t>sunitha</w:t>
      </w:r>
      <w:proofErr w:type="spellEnd"/>
      <w:r w:rsidRPr="006D0499">
        <w:rPr>
          <w:sz w:val="36"/>
          <w:szCs w:val="36"/>
        </w:rPr>
        <w:t>");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</w:t>
      </w:r>
      <w:proofErr w:type="spellStart"/>
      <w:r w:rsidRPr="006D0499">
        <w:rPr>
          <w:sz w:val="36"/>
          <w:szCs w:val="36"/>
        </w:rPr>
        <w:t>obj.add</w:t>
      </w:r>
      <w:proofErr w:type="spellEnd"/>
      <w:r w:rsidRPr="006D0499">
        <w:rPr>
          <w:sz w:val="36"/>
          <w:szCs w:val="36"/>
        </w:rPr>
        <w:t>("college");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</w:t>
      </w:r>
      <w:proofErr w:type="spellStart"/>
      <w:r w:rsidRPr="006D0499">
        <w:rPr>
          <w:sz w:val="36"/>
          <w:szCs w:val="36"/>
        </w:rPr>
        <w:t>obj.add</w:t>
      </w:r>
      <w:proofErr w:type="spellEnd"/>
      <w:r w:rsidRPr="006D0499">
        <w:rPr>
          <w:sz w:val="36"/>
          <w:szCs w:val="36"/>
        </w:rPr>
        <w:t>("</w:t>
      </w:r>
      <w:proofErr w:type="spellStart"/>
      <w:r w:rsidRPr="006D0499">
        <w:rPr>
          <w:sz w:val="36"/>
          <w:szCs w:val="36"/>
        </w:rPr>
        <w:t>hyd</w:t>
      </w:r>
      <w:proofErr w:type="spellEnd"/>
      <w:r w:rsidRPr="006D0499">
        <w:rPr>
          <w:sz w:val="36"/>
          <w:szCs w:val="36"/>
        </w:rPr>
        <w:t>");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</w:t>
      </w:r>
      <w:proofErr w:type="spellStart"/>
      <w:r w:rsidRPr="006D0499">
        <w:rPr>
          <w:sz w:val="36"/>
          <w:szCs w:val="36"/>
        </w:rPr>
        <w:t>System.out.println</w:t>
      </w:r>
      <w:proofErr w:type="spellEnd"/>
      <w:r w:rsidRPr="006D0499">
        <w:rPr>
          <w:sz w:val="36"/>
          <w:szCs w:val="36"/>
        </w:rPr>
        <w:t>("display data");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</w:t>
      </w:r>
      <w:proofErr w:type="spellStart"/>
      <w:r w:rsidRPr="006D0499">
        <w:rPr>
          <w:sz w:val="36"/>
          <w:szCs w:val="36"/>
        </w:rPr>
        <w:t>Iterator</w:t>
      </w:r>
      <w:proofErr w:type="spellEnd"/>
      <w:r w:rsidRPr="006D0499">
        <w:rPr>
          <w:sz w:val="36"/>
          <w:szCs w:val="36"/>
        </w:rPr>
        <w:t xml:space="preserve"> </w:t>
      </w:r>
      <w:proofErr w:type="spellStart"/>
      <w:r w:rsidRPr="006D0499">
        <w:rPr>
          <w:sz w:val="36"/>
          <w:szCs w:val="36"/>
        </w:rPr>
        <w:t>itr</w:t>
      </w:r>
      <w:proofErr w:type="spellEnd"/>
      <w:r w:rsidRPr="006D0499">
        <w:rPr>
          <w:sz w:val="36"/>
          <w:szCs w:val="36"/>
        </w:rPr>
        <w:t xml:space="preserve"> = </w:t>
      </w:r>
      <w:proofErr w:type="spellStart"/>
      <w:r w:rsidRPr="006D0499">
        <w:rPr>
          <w:sz w:val="36"/>
          <w:szCs w:val="36"/>
        </w:rPr>
        <w:t>obj.iterator</w:t>
      </w:r>
      <w:proofErr w:type="spellEnd"/>
      <w:r w:rsidRPr="006D0499">
        <w:rPr>
          <w:sz w:val="36"/>
          <w:szCs w:val="36"/>
        </w:rPr>
        <w:t>();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while(</w:t>
      </w:r>
      <w:proofErr w:type="spellStart"/>
      <w:r w:rsidRPr="006D0499">
        <w:rPr>
          <w:sz w:val="36"/>
          <w:szCs w:val="36"/>
        </w:rPr>
        <w:t>itr.hasNext</w:t>
      </w:r>
      <w:proofErr w:type="spellEnd"/>
      <w:r w:rsidRPr="006D0499">
        <w:rPr>
          <w:sz w:val="36"/>
          <w:szCs w:val="36"/>
        </w:rPr>
        <w:t>())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{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</w:t>
      </w:r>
      <w:proofErr w:type="spellStart"/>
      <w:r w:rsidRPr="006D0499">
        <w:rPr>
          <w:sz w:val="36"/>
          <w:szCs w:val="36"/>
        </w:rPr>
        <w:t>System.out.println</w:t>
      </w:r>
      <w:proofErr w:type="spellEnd"/>
      <w:r w:rsidRPr="006D0499">
        <w:rPr>
          <w:sz w:val="36"/>
          <w:szCs w:val="36"/>
        </w:rPr>
        <w:t>(</w:t>
      </w:r>
      <w:proofErr w:type="spellStart"/>
      <w:r w:rsidRPr="006D0499">
        <w:rPr>
          <w:sz w:val="36"/>
          <w:szCs w:val="36"/>
        </w:rPr>
        <w:t>itr.next</w:t>
      </w:r>
      <w:proofErr w:type="spellEnd"/>
      <w:r w:rsidRPr="006D0499">
        <w:rPr>
          <w:sz w:val="36"/>
          <w:szCs w:val="36"/>
        </w:rPr>
        <w:t>());</w:t>
      </w:r>
    </w:p>
    <w:p w:rsidR="008E78D9" w:rsidRPr="006D049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}</w:t>
      </w:r>
      <w:r>
        <w:rPr>
          <w:sz w:val="36"/>
          <w:szCs w:val="36"/>
        </w:rPr>
        <w:t xml:space="preserve">      </w:t>
      </w:r>
      <w:r w:rsidRPr="006D0499">
        <w:rPr>
          <w:sz w:val="36"/>
          <w:szCs w:val="36"/>
        </w:rPr>
        <w:t>}</w:t>
      </w:r>
    </w:p>
    <w:p w:rsidR="008E78D9" w:rsidRDefault="008E78D9" w:rsidP="008E78D9">
      <w:pPr>
        <w:rPr>
          <w:sz w:val="36"/>
          <w:szCs w:val="36"/>
        </w:rPr>
      </w:pPr>
      <w:r w:rsidRPr="006D0499">
        <w:rPr>
          <w:sz w:val="36"/>
          <w:szCs w:val="36"/>
        </w:rPr>
        <w:t xml:space="preserve">      }</w:t>
      </w:r>
    </w:p>
    <w:p w:rsidR="00CE3DE7" w:rsidRDefault="00CE3DE7" w:rsidP="008E78D9">
      <w:pPr>
        <w:rPr>
          <w:sz w:val="36"/>
          <w:szCs w:val="36"/>
        </w:rPr>
      </w:pPr>
      <w:r>
        <w:rPr>
          <w:sz w:val="36"/>
          <w:szCs w:val="36"/>
        </w:rPr>
        <w:t>op:      college</w:t>
      </w:r>
    </w:p>
    <w:p w:rsidR="00CE3DE7" w:rsidRDefault="00CE3DE7" w:rsidP="008E78D9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r>
        <w:rPr>
          <w:sz w:val="36"/>
          <w:szCs w:val="36"/>
        </w:rPr>
        <w:t>gopal</w:t>
      </w:r>
      <w:proofErr w:type="spellEnd"/>
    </w:p>
    <w:p w:rsidR="00CE3DE7" w:rsidRDefault="00CE3DE7" w:rsidP="008E78D9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spellStart"/>
      <w:r>
        <w:rPr>
          <w:sz w:val="36"/>
          <w:szCs w:val="36"/>
        </w:rPr>
        <w:t>hyd</w:t>
      </w:r>
      <w:proofErr w:type="spellEnd"/>
    </w:p>
    <w:p w:rsidR="00CE3DE7" w:rsidRDefault="00CE3DE7" w:rsidP="008E78D9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spellStart"/>
      <w:r>
        <w:rPr>
          <w:sz w:val="36"/>
          <w:szCs w:val="36"/>
        </w:rPr>
        <w:t>sunitha</w:t>
      </w:r>
      <w:proofErr w:type="spellEnd"/>
    </w:p>
    <w:p w:rsidR="00CE3DE7" w:rsidRDefault="00CE3DE7" w:rsidP="008E78D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</w:t>
      </w:r>
    </w:p>
    <w:p w:rsidR="00CE3DE7" w:rsidRDefault="00CE3DE7" w:rsidP="008E78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PriorityQueue</w:t>
      </w:r>
      <w:proofErr w:type="spellEnd"/>
      <w:r>
        <w:rPr>
          <w:sz w:val="36"/>
          <w:szCs w:val="36"/>
        </w:rPr>
        <w:t xml:space="preserve">  class:</w:t>
      </w:r>
    </w:p>
    <w:p w:rsidR="001F175D" w:rsidRDefault="009E24C4">
      <w:pPr>
        <w:rPr>
          <w:sz w:val="36"/>
          <w:szCs w:val="36"/>
        </w:rPr>
      </w:pPr>
      <w:r>
        <w:rPr>
          <w:sz w:val="36"/>
          <w:szCs w:val="36"/>
        </w:rPr>
        <w:t xml:space="preserve">1.remove() :to </w:t>
      </w:r>
      <w:proofErr w:type="spellStart"/>
      <w:r>
        <w:rPr>
          <w:sz w:val="36"/>
          <w:szCs w:val="36"/>
        </w:rPr>
        <w:t>retrive</w:t>
      </w:r>
      <w:proofErr w:type="spellEnd"/>
      <w:r>
        <w:rPr>
          <w:sz w:val="36"/>
          <w:szCs w:val="36"/>
        </w:rPr>
        <w:t xml:space="preserve"> and remove the head element</w:t>
      </w:r>
    </w:p>
    <w:p w:rsidR="009E24C4" w:rsidRDefault="009E24C4">
      <w:pPr>
        <w:rPr>
          <w:sz w:val="36"/>
          <w:szCs w:val="36"/>
        </w:rPr>
      </w:pPr>
      <w:r>
        <w:rPr>
          <w:sz w:val="36"/>
          <w:szCs w:val="36"/>
        </w:rPr>
        <w:t xml:space="preserve">2.poll():to </w:t>
      </w:r>
      <w:proofErr w:type="spellStart"/>
      <w:r>
        <w:rPr>
          <w:sz w:val="36"/>
          <w:szCs w:val="36"/>
        </w:rPr>
        <w:t>retrive</w:t>
      </w:r>
      <w:proofErr w:type="spellEnd"/>
      <w:r>
        <w:rPr>
          <w:sz w:val="36"/>
          <w:szCs w:val="36"/>
        </w:rPr>
        <w:t xml:space="preserve"> and remove the head element or it returns null if queue is empty</w:t>
      </w:r>
    </w:p>
    <w:p w:rsidR="009E24C4" w:rsidRDefault="009E24C4" w:rsidP="009E24C4">
      <w:pPr>
        <w:rPr>
          <w:sz w:val="36"/>
          <w:szCs w:val="36"/>
        </w:rPr>
      </w:pPr>
      <w:r>
        <w:rPr>
          <w:sz w:val="36"/>
          <w:szCs w:val="36"/>
        </w:rPr>
        <w:t xml:space="preserve">3.element():to </w:t>
      </w:r>
      <w:proofErr w:type="spellStart"/>
      <w:r>
        <w:rPr>
          <w:sz w:val="36"/>
          <w:szCs w:val="36"/>
        </w:rPr>
        <w:t>retrive</w:t>
      </w:r>
      <w:proofErr w:type="spellEnd"/>
      <w:r>
        <w:rPr>
          <w:sz w:val="36"/>
          <w:szCs w:val="36"/>
        </w:rPr>
        <w:t xml:space="preserve"> but </w:t>
      </w:r>
      <w:proofErr w:type="spellStart"/>
      <w:r>
        <w:rPr>
          <w:sz w:val="36"/>
          <w:szCs w:val="36"/>
        </w:rPr>
        <w:t>doesnot</w:t>
      </w:r>
      <w:proofErr w:type="spellEnd"/>
      <w:r>
        <w:rPr>
          <w:sz w:val="36"/>
          <w:szCs w:val="36"/>
        </w:rPr>
        <w:t xml:space="preserve"> remove the head element</w:t>
      </w:r>
    </w:p>
    <w:p w:rsidR="009E24C4" w:rsidRDefault="009E24C4" w:rsidP="009E24C4">
      <w:pPr>
        <w:rPr>
          <w:sz w:val="36"/>
          <w:szCs w:val="36"/>
        </w:rPr>
      </w:pPr>
      <w:r>
        <w:rPr>
          <w:sz w:val="36"/>
          <w:szCs w:val="36"/>
        </w:rPr>
        <w:t xml:space="preserve">4. peek():to </w:t>
      </w:r>
      <w:proofErr w:type="spellStart"/>
      <w:r>
        <w:rPr>
          <w:sz w:val="36"/>
          <w:szCs w:val="36"/>
        </w:rPr>
        <w:t>retrive</w:t>
      </w:r>
      <w:proofErr w:type="spellEnd"/>
      <w:r>
        <w:rPr>
          <w:sz w:val="36"/>
          <w:szCs w:val="36"/>
        </w:rPr>
        <w:t xml:space="preserve"> but </w:t>
      </w:r>
      <w:proofErr w:type="spellStart"/>
      <w:r>
        <w:rPr>
          <w:sz w:val="36"/>
          <w:szCs w:val="36"/>
        </w:rPr>
        <w:t>doesnot</w:t>
      </w:r>
      <w:proofErr w:type="spellEnd"/>
      <w:r>
        <w:rPr>
          <w:sz w:val="36"/>
          <w:szCs w:val="36"/>
        </w:rPr>
        <w:t xml:space="preserve"> remove the head element or it returns null if queue is empty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import </w:t>
      </w:r>
      <w:proofErr w:type="spellStart"/>
      <w:r w:rsidRPr="00DB1B2E">
        <w:rPr>
          <w:sz w:val="36"/>
          <w:szCs w:val="36"/>
        </w:rPr>
        <w:t>java.util</w:t>
      </w:r>
      <w:proofErr w:type="spellEnd"/>
      <w:r w:rsidRPr="00DB1B2E">
        <w:rPr>
          <w:sz w:val="36"/>
          <w:szCs w:val="36"/>
        </w:rPr>
        <w:t xml:space="preserve">.*;  </w:t>
      </w:r>
    </w:p>
    <w:p w:rsidR="00DB1B2E" w:rsidRDefault="00DB1B2E" w:rsidP="00DB1B2E">
      <w:pPr>
        <w:rPr>
          <w:sz w:val="36"/>
          <w:szCs w:val="36"/>
        </w:rPr>
      </w:pPr>
      <w:r>
        <w:rPr>
          <w:sz w:val="36"/>
          <w:szCs w:val="36"/>
        </w:rPr>
        <w:t>class test1</w:t>
      </w:r>
      <w:r w:rsidRPr="00DB1B2E">
        <w:rPr>
          <w:sz w:val="36"/>
          <w:szCs w:val="36"/>
        </w:rPr>
        <w:t>{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public static void main(String </w:t>
      </w:r>
      <w:proofErr w:type="spellStart"/>
      <w:r w:rsidRPr="00DB1B2E">
        <w:rPr>
          <w:sz w:val="36"/>
          <w:szCs w:val="36"/>
        </w:rPr>
        <w:t>args</w:t>
      </w:r>
      <w:proofErr w:type="spellEnd"/>
      <w:r w:rsidRPr="00DB1B2E">
        <w:rPr>
          <w:sz w:val="36"/>
          <w:szCs w:val="36"/>
        </w:rPr>
        <w:t>[])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  {  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</w:t>
      </w:r>
      <w:proofErr w:type="spellStart"/>
      <w:r w:rsidRPr="00DB1B2E">
        <w:rPr>
          <w:sz w:val="36"/>
          <w:szCs w:val="36"/>
        </w:rPr>
        <w:t>PriorityQueue</w:t>
      </w:r>
      <w:proofErr w:type="spellEnd"/>
      <w:r w:rsidRPr="00DB1B2E">
        <w:rPr>
          <w:sz w:val="36"/>
          <w:szCs w:val="36"/>
        </w:rPr>
        <w:t xml:space="preserve">&lt;String&gt; </w:t>
      </w:r>
      <w:proofErr w:type="spellStart"/>
      <w:r w:rsidRPr="00DB1B2E">
        <w:rPr>
          <w:sz w:val="36"/>
          <w:szCs w:val="36"/>
        </w:rPr>
        <w:t>obj</w:t>
      </w:r>
      <w:proofErr w:type="spellEnd"/>
      <w:r w:rsidRPr="00DB1B2E">
        <w:rPr>
          <w:sz w:val="36"/>
          <w:szCs w:val="36"/>
        </w:rPr>
        <w:t xml:space="preserve">=new </w:t>
      </w:r>
      <w:proofErr w:type="spellStart"/>
      <w:r w:rsidRPr="00DB1B2E">
        <w:rPr>
          <w:sz w:val="36"/>
          <w:szCs w:val="36"/>
        </w:rPr>
        <w:t>PriorityQueue</w:t>
      </w:r>
      <w:proofErr w:type="spellEnd"/>
      <w:r w:rsidRPr="00DB1B2E">
        <w:rPr>
          <w:sz w:val="36"/>
          <w:szCs w:val="36"/>
        </w:rPr>
        <w:t>&lt;String&gt;();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 </w:t>
      </w:r>
      <w:proofErr w:type="spellStart"/>
      <w:r w:rsidRPr="00DB1B2E">
        <w:rPr>
          <w:sz w:val="36"/>
          <w:szCs w:val="36"/>
        </w:rPr>
        <w:t>obj.add</w:t>
      </w:r>
      <w:proofErr w:type="spellEnd"/>
      <w:r w:rsidRPr="00DB1B2E">
        <w:rPr>
          <w:sz w:val="36"/>
          <w:szCs w:val="36"/>
        </w:rPr>
        <w:t>("</w:t>
      </w:r>
      <w:proofErr w:type="spellStart"/>
      <w:r w:rsidRPr="00DB1B2E">
        <w:rPr>
          <w:sz w:val="36"/>
          <w:szCs w:val="36"/>
        </w:rPr>
        <w:t>gopal</w:t>
      </w:r>
      <w:proofErr w:type="spellEnd"/>
      <w:r w:rsidRPr="00DB1B2E">
        <w:rPr>
          <w:sz w:val="36"/>
          <w:szCs w:val="36"/>
        </w:rPr>
        <w:t>");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   </w:t>
      </w:r>
      <w:proofErr w:type="spellStart"/>
      <w:r w:rsidRPr="00DB1B2E">
        <w:rPr>
          <w:sz w:val="36"/>
          <w:szCs w:val="36"/>
        </w:rPr>
        <w:t>obj.add</w:t>
      </w:r>
      <w:proofErr w:type="spellEnd"/>
      <w:r w:rsidRPr="00DB1B2E">
        <w:rPr>
          <w:sz w:val="36"/>
          <w:szCs w:val="36"/>
        </w:rPr>
        <w:t>("</w:t>
      </w:r>
      <w:proofErr w:type="spellStart"/>
      <w:r w:rsidRPr="00DB1B2E">
        <w:rPr>
          <w:sz w:val="36"/>
          <w:szCs w:val="36"/>
        </w:rPr>
        <w:t>sunitha</w:t>
      </w:r>
      <w:proofErr w:type="spellEnd"/>
      <w:r w:rsidRPr="00DB1B2E">
        <w:rPr>
          <w:sz w:val="36"/>
          <w:szCs w:val="36"/>
        </w:rPr>
        <w:t>");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  </w:t>
      </w:r>
      <w:proofErr w:type="spellStart"/>
      <w:r w:rsidRPr="00DB1B2E">
        <w:rPr>
          <w:sz w:val="36"/>
          <w:szCs w:val="36"/>
        </w:rPr>
        <w:t>obj.add</w:t>
      </w:r>
      <w:proofErr w:type="spellEnd"/>
      <w:r w:rsidRPr="00DB1B2E">
        <w:rPr>
          <w:sz w:val="36"/>
          <w:szCs w:val="36"/>
        </w:rPr>
        <w:t>("college");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  </w:t>
      </w:r>
      <w:proofErr w:type="spellStart"/>
      <w:r w:rsidRPr="00DB1B2E">
        <w:rPr>
          <w:sz w:val="36"/>
          <w:szCs w:val="36"/>
        </w:rPr>
        <w:t>obj.add</w:t>
      </w:r>
      <w:proofErr w:type="spellEnd"/>
      <w:r w:rsidRPr="00DB1B2E">
        <w:rPr>
          <w:sz w:val="36"/>
          <w:szCs w:val="36"/>
        </w:rPr>
        <w:t>("</w:t>
      </w:r>
      <w:proofErr w:type="spellStart"/>
      <w:r w:rsidRPr="00DB1B2E">
        <w:rPr>
          <w:sz w:val="36"/>
          <w:szCs w:val="36"/>
        </w:rPr>
        <w:t>hyd</w:t>
      </w:r>
      <w:proofErr w:type="spellEnd"/>
      <w:r w:rsidRPr="00DB1B2E">
        <w:rPr>
          <w:sz w:val="36"/>
          <w:szCs w:val="36"/>
        </w:rPr>
        <w:t>");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   </w:t>
      </w:r>
      <w:proofErr w:type="spellStart"/>
      <w:r w:rsidRPr="00DB1B2E">
        <w:rPr>
          <w:sz w:val="36"/>
          <w:szCs w:val="36"/>
        </w:rPr>
        <w:t>obj.poll</w:t>
      </w:r>
      <w:proofErr w:type="spellEnd"/>
      <w:r w:rsidRPr="00DB1B2E">
        <w:rPr>
          <w:sz w:val="36"/>
          <w:szCs w:val="36"/>
        </w:rPr>
        <w:t>();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</w:t>
      </w:r>
      <w:proofErr w:type="spellStart"/>
      <w:r w:rsidRPr="00DB1B2E">
        <w:rPr>
          <w:sz w:val="36"/>
          <w:szCs w:val="36"/>
        </w:rPr>
        <w:t>System.out.println</w:t>
      </w:r>
      <w:proofErr w:type="spellEnd"/>
      <w:r w:rsidRPr="00DB1B2E">
        <w:rPr>
          <w:sz w:val="36"/>
          <w:szCs w:val="36"/>
        </w:rPr>
        <w:t>(</w:t>
      </w:r>
      <w:proofErr w:type="spellStart"/>
      <w:r w:rsidRPr="00DB1B2E">
        <w:rPr>
          <w:sz w:val="36"/>
          <w:szCs w:val="36"/>
        </w:rPr>
        <w:t>obj.peek</w:t>
      </w:r>
      <w:proofErr w:type="spellEnd"/>
      <w:r w:rsidRPr="00DB1B2E">
        <w:rPr>
          <w:sz w:val="36"/>
          <w:szCs w:val="36"/>
        </w:rPr>
        <w:t>());</w:t>
      </w:r>
    </w:p>
    <w:p w:rsidR="00DB1B2E" w:rsidRPr="00DB1B2E" w:rsidRDefault="00DB1B2E" w:rsidP="00DB1B2E">
      <w:pPr>
        <w:rPr>
          <w:sz w:val="36"/>
          <w:szCs w:val="36"/>
        </w:rPr>
      </w:pPr>
      <w:proofErr w:type="spellStart"/>
      <w:r w:rsidRPr="00DB1B2E">
        <w:rPr>
          <w:sz w:val="36"/>
          <w:szCs w:val="36"/>
        </w:rPr>
        <w:t>System.out.println</w:t>
      </w:r>
      <w:proofErr w:type="spellEnd"/>
      <w:r w:rsidRPr="00DB1B2E">
        <w:rPr>
          <w:sz w:val="36"/>
          <w:szCs w:val="36"/>
        </w:rPr>
        <w:t>("display data");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 //for(String i:obj)//</w:t>
      </w:r>
    </w:p>
    <w:p w:rsid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lastRenderedPageBreak/>
        <w:t xml:space="preserve">      // </w:t>
      </w:r>
      <w:proofErr w:type="spellStart"/>
      <w:r w:rsidRPr="00DB1B2E">
        <w:rPr>
          <w:sz w:val="36"/>
          <w:szCs w:val="36"/>
        </w:rPr>
        <w:t>System.out.println</w:t>
      </w:r>
      <w:proofErr w:type="spellEnd"/>
      <w:r w:rsidRPr="00DB1B2E">
        <w:rPr>
          <w:sz w:val="36"/>
          <w:szCs w:val="36"/>
        </w:rPr>
        <w:t>(</w:t>
      </w:r>
      <w:proofErr w:type="spellStart"/>
      <w:r w:rsidRPr="00DB1B2E">
        <w:rPr>
          <w:sz w:val="36"/>
          <w:szCs w:val="36"/>
        </w:rPr>
        <w:t>i</w:t>
      </w:r>
      <w:proofErr w:type="spellEnd"/>
      <w:r w:rsidRPr="00DB1B2E">
        <w:rPr>
          <w:sz w:val="36"/>
          <w:szCs w:val="36"/>
        </w:rPr>
        <w:t>);//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</w:t>
      </w:r>
      <w:proofErr w:type="spellStart"/>
      <w:r w:rsidRPr="00DB1B2E">
        <w:rPr>
          <w:sz w:val="36"/>
          <w:szCs w:val="36"/>
        </w:rPr>
        <w:t>Iterator</w:t>
      </w:r>
      <w:proofErr w:type="spellEnd"/>
      <w:r w:rsidRPr="00DB1B2E">
        <w:rPr>
          <w:sz w:val="36"/>
          <w:szCs w:val="36"/>
        </w:rPr>
        <w:t xml:space="preserve"> </w:t>
      </w:r>
      <w:proofErr w:type="spellStart"/>
      <w:r w:rsidRPr="00DB1B2E">
        <w:rPr>
          <w:sz w:val="36"/>
          <w:szCs w:val="36"/>
        </w:rPr>
        <w:t>itr</w:t>
      </w:r>
      <w:proofErr w:type="spellEnd"/>
      <w:r w:rsidRPr="00DB1B2E">
        <w:rPr>
          <w:sz w:val="36"/>
          <w:szCs w:val="36"/>
        </w:rPr>
        <w:t xml:space="preserve"> = </w:t>
      </w:r>
      <w:proofErr w:type="spellStart"/>
      <w:r w:rsidRPr="00DB1B2E">
        <w:rPr>
          <w:sz w:val="36"/>
          <w:szCs w:val="36"/>
        </w:rPr>
        <w:t>obj.iterator</w:t>
      </w:r>
      <w:proofErr w:type="spellEnd"/>
      <w:r w:rsidRPr="00DB1B2E">
        <w:rPr>
          <w:sz w:val="36"/>
          <w:szCs w:val="36"/>
        </w:rPr>
        <w:t>();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while(</w:t>
      </w:r>
      <w:proofErr w:type="spellStart"/>
      <w:r w:rsidRPr="00DB1B2E">
        <w:rPr>
          <w:sz w:val="36"/>
          <w:szCs w:val="36"/>
        </w:rPr>
        <w:t>itr.hasNext</w:t>
      </w:r>
      <w:proofErr w:type="spellEnd"/>
      <w:r w:rsidRPr="00DB1B2E">
        <w:rPr>
          <w:sz w:val="36"/>
          <w:szCs w:val="36"/>
        </w:rPr>
        <w:t>())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{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</w:t>
      </w:r>
      <w:proofErr w:type="spellStart"/>
      <w:r w:rsidRPr="00DB1B2E">
        <w:rPr>
          <w:sz w:val="36"/>
          <w:szCs w:val="36"/>
        </w:rPr>
        <w:t>System.out.println</w:t>
      </w:r>
      <w:proofErr w:type="spellEnd"/>
      <w:r w:rsidRPr="00DB1B2E">
        <w:rPr>
          <w:sz w:val="36"/>
          <w:szCs w:val="36"/>
        </w:rPr>
        <w:t>(</w:t>
      </w:r>
      <w:proofErr w:type="spellStart"/>
      <w:r w:rsidRPr="00DB1B2E">
        <w:rPr>
          <w:sz w:val="36"/>
          <w:szCs w:val="36"/>
        </w:rPr>
        <w:t>itr.next</w:t>
      </w:r>
      <w:proofErr w:type="spellEnd"/>
      <w:r w:rsidRPr="00DB1B2E">
        <w:rPr>
          <w:sz w:val="36"/>
          <w:szCs w:val="36"/>
        </w:rPr>
        <w:t>());</w:t>
      </w:r>
    </w:p>
    <w:p w:rsidR="00DB1B2E" w:rsidRPr="00DB1B2E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 }</w:t>
      </w:r>
      <w:r w:rsidR="005B0774">
        <w:rPr>
          <w:sz w:val="36"/>
          <w:szCs w:val="36"/>
        </w:rPr>
        <w:t xml:space="preserve">       </w:t>
      </w:r>
      <w:r w:rsidRPr="00DB1B2E">
        <w:rPr>
          <w:sz w:val="36"/>
          <w:szCs w:val="36"/>
        </w:rPr>
        <w:t>}</w:t>
      </w:r>
    </w:p>
    <w:p w:rsidR="009E24C4" w:rsidRDefault="00DB1B2E" w:rsidP="00DB1B2E">
      <w:pPr>
        <w:rPr>
          <w:sz w:val="36"/>
          <w:szCs w:val="36"/>
        </w:rPr>
      </w:pPr>
      <w:r w:rsidRPr="00DB1B2E">
        <w:rPr>
          <w:sz w:val="36"/>
          <w:szCs w:val="36"/>
        </w:rPr>
        <w:t xml:space="preserve">      }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</w:t>
      </w:r>
    </w:p>
    <w:p w:rsidR="005B0774" w:rsidRDefault="005B0774" w:rsidP="00DB1B2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ArrayDeque</w:t>
      </w:r>
      <w:proofErr w:type="spellEnd"/>
      <w:r w:rsidR="00B16168">
        <w:rPr>
          <w:sz w:val="36"/>
          <w:szCs w:val="36"/>
        </w:rPr>
        <w:t xml:space="preserve"> class</w:t>
      </w:r>
      <w:r>
        <w:rPr>
          <w:sz w:val="36"/>
          <w:szCs w:val="36"/>
        </w:rPr>
        <w:t>: is double ended queue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2.add and remove the data at both the sides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3.no capacity restriction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4.faster than linked list.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methods:1.add()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2.remove();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3.size();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1.offerFirst():insert at front side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2.offerLast():insert at rear side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3.pollFirst():delete at front side</w:t>
      </w:r>
    </w:p>
    <w:p w:rsidR="005B0774" w:rsidRDefault="005B0774" w:rsidP="00DB1B2E">
      <w:pPr>
        <w:rPr>
          <w:sz w:val="36"/>
          <w:szCs w:val="36"/>
        </w:rPr>
      </w:pPr>
      <w:r>
        <w:rPr>
          <w:sz w:val="36"/>
          <w:szCs w:val="36"/>
        </w:rPr>
        <w:t>4.pollLast(): delete at rear side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 xml:space="preserve">import </w:t>
      </w:r>
      <w:proofErr w:type="spellStart"/>
      <w:r w:rsidRPr="005B0774">
        <w:rPr>
          <w:sz w:val="36"/>
          <w:szCs w:val="36"/>
        </w:rPr>
        <w:t>java.util</w:t>
      </w:r>
      <w:proofErr w:type="spellEnd"/>
      <w:r w:rsidRPr="005B0774">
        <w:rPr>
          <w:sz w:val="36"/>
          <w:szCs w:val="36"/>
        </w:rPr>
        <w:t xml:space="preserve">.*;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lastRenderedPageBreak/>
        <w:t xml:space="preserve">class test{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 xml:space="preserve">     public static void main(String </w:t>
      </w:r>
      <w:proofErr w:type="spellStart"/>
      <w:r w:rsidRPr="005B0774">
        <w:rPr>
          <w:sz w:val="36"/>
          <w:szCs w:val="36"/>
        </w:rPr>
        <w:t>args</w:t>
      </w:r>
      <w:proofErr w:type="spellEnd"/>
      <w:r w:rsidRPr="005B0774">
        <w:rPr>
          <w:sz w:val="36"/>
          <w:szCs w:val="36"/>
        </w:rPr>
        <w:t>[])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 xml:space="preserve">{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</w:t>
      </w:r>
      <w:proofErr w:type="spellStart"/>
      <w:r w:rsidRPr="005B0774">
        <w:rPr>
          <w:sz w:val="36"/>
          <w:szCs w:val="36"/>
        </w:rPr>
        <w:t>ArrayDeque</w:t>
      </w:r>
      <w:proofErr w:type="spellEnd"/>
      <w:r w:rsidRPr="005B0774">
        <w:rPr>
          <w:sz w:val="36"/>
          <w:szCs w:val="36"/>
        </w:rPr>
        <w:t xml:space="preserve">&lt;String&gt; </w:t>
      </w:r>
      <w:proofErr w:type="spellStart"/>
      <w:r w:rsidRPr="005B0774">
        <w:rPr>
          <w:sz w:val="36"/>
          <w:szCs w:val="36"/>
        </w:rPr>
        <w:t>obj</w:t>
      </w:r>
      <w:proofErr w:type="spellEnd"/>
      <w:r w:rsidRPr="005B0774">
        <w:rPr>
          <w:sz w:val="36"/>
          <w:szCs w:val="36"/>
        </w:rPr>
        <w:t xml:space="preserve">=new </w:t>
      </w:r>
      <w:proofErr w:type="spellStart"/>
      <w:r w:rsidRPr="005B0774">
        <w:rPr>
          <w:sz w:val="36"/>
          <w:szCs w:val="36"/>
        </w:rPr>
        <w:t>ArrayDeque</w:t>
      </w:r>
      <w:proofErr w:type="spellEnd"/>
      <w:r w:rsidRPr="005B0774">
        <w:rPr>
          <w:sz w:val="36"/>
          <w:szCs w:val="36"/>
        </w:rPr>
        <w:t xml:space="preserve">&lt;String&gt;();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</w:t>
      </w:r>
      <w:proofErr w:type="spellStart"/>
      <w:r w:rsidRPr="005B0774">
        <w:rPr>
          <w:sz w:val="36"/>
          <w:szCs w:val="36"/>
        </w:rPr>
        <w:t>obj.add</w:t>
      </w:r>
      <w:proofErr w:type="spellEnd"/>
      <w:r w:rsidRPr="005B0774">
        <w:rPr>
          <w:sz w:val="36"/>
          <w:szCs w:val="36"/>
        </w:rPr>
        <w:t>("</w:t>
      </w:r>
      <w:proofErr w:type="spellStart"/>
      <w:r w:rsidRPr="005B0774">
        <w:rPr>
          <w:sz w:val="36"/>
          <w:szCs w:val="36"/>
        </w:rPr>
        <w:t>arvind</w:t>
      </w:r>
      <w:proofErr w:type="spellEnd"/>
      <w:r w:rsidRPr="005B0774">
        <w:rPr>
          <w:sz w:val="36"/>
          <w:szCs w:val="36"/>
        </w:rPr>
        <w:t xml:space="preserve">");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</w:t>
      </w:r>
      <w:proofErr w:type="spellStart"/>
      <w:r w:rsidRPr="005B0774">
        <w:rPr>
          <w:sz w:val="36"/>
          <w:szCs w:val="36"/>
        </w:rPr>
        <w:t>obj.add</w:t>
      </w:r>
      <w:proofErr w:type="spellEnd"/>
      <w:r w:rsidRPr="005B0774">
        <w:rPr>
          <w:sz w:val="36"/>
          <w:szCs w:val="36"/>
        </w:rPr>
        <w:t>("</w:t>
      </w:r>
      <w:proofErr w:type="spellStart"/>
      <w:r w:rsidRPr="005B0774">
        <w:rPr>
          <w:sz w:val="36"/>
          <w:szCs w:val="36"/>
        </w:rPr>
        <w:t>vimal</w:t>
      </w:r>
      <w:proofErr w:type="spellEnd"/>
      <w:r w:rsidRPr="005B0774">
        <w:rPr>
          <w:sz w:val="36"/>
          <w:szCs w:val="36"/>
        </w:rPr>
        <w:t xml:space="preserve">");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</w:t>
      </w:r>
      <w:proofErr w:type="spellStart"/>
      <w:r w:rsidRPr="005B0774">
        <w:rPr>
          <w:sz w:val="36"/>
          <w:szCs w:val="36"/>
        </w:rPr>
        <w:t>obj.add</w:t>
      </w:r>
      <w:proofErr w:type="spellEnd"/>
      <w:r w:rsidRPr="005B0774">
        <w:rPr>
          <w:sz w:val="36"/>
          <w:szCs w:val="36"/>
        </w:rPr>
        <w:t>("</w:t>
      </w:r>
      <w:proofErr w:type="spellStart"/>
      <w:r w:rsidRPr="005B0774">
        <w:rPr>
          <w:sz w:val="36"/>
          <w:szCs w:val="36"/>
        </w:rPr>
        <w:t>mukul</w:t>
      </w:r>
      <w:proofErr w:type="spellEnd"/>
      <w:r w:rsidRPr="005B0774">
        <w:rPr>
          <w:sz w:val="36"/>
          <w:szCs w:val="36"/>
        </w:rPr>
        <w:t xml:space="preserve">");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</w:t>
      </w:r>
      <w:proofErr w:type="spellStart"/>
      <w:r w:rsidRPr="005B0774">
        <w:rPr>
          <w:sz w:val="36"/>
          <w:szCs w:val="36"/>
        </w:rPr>
        <w:t>obj.offerFirst</w:t>
      </w:r>
      <w:proofErr w:type="spellEnd"/>
      <w:r w:rsidRPr="005B0774">
        <w:rPr>
          <w:sz w:val="36"/>
          <w:szCs w:val="36"/>
        </w:rPr>
        <w:t xml:space="preserve">("jai");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 xml:space="preserve">            </w:t>
      </w:r>
      <w:proofErr w:type="spellStart"/>
      <w:r w:rsidRPr="005B0774">
        <w:rPr>
          <w:sz w:val="36"/>
          <w:szCs w:val="36"/>
        </w:rPr>
        <w:t>obj.offerLast</w:t>
      </w:r>
      <w:proofErr w:type="spellEnd"/>
      <w:r w:rsidRPr="005B0774">
        <w:rPr>
          <w:sz w:val="36"/>
          <w:szCs w:val="36"/>
        </w:rPr>
        <w:t>("</w:t>
      </w:r>
      <w:proofErr w:type="spellStart"/>
      <w:r w:rsidRPr="005B0774">
        <w:rPr>
          <w:sz w:val="36"/>
          <w:szCs w:val="36"/>
        </w:rPr>
        <w:t>padma</w:t>
      </w:r>
      <w:proofErr w:type="spellEnd"/>
      <w:r w:rsidRPr="005B0774">
        <w:rPr>
          <w:sz w:val="36"/>
          <w:szCs w:val="36"/>
        </w:rPr>
        <w:t xml:space="preserve">");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</w:t>
      </w:r>
      <w:proofErr w:type="spellStart"/>
      <w:r w:rsidRPr="005B0774">
        <w:rPr>
          <w:sz w:val="36"/>
          <w:szCs w:val="36"/>
        </w:rPr>
        <w:t>System.out.println</w:t>
      </w:r>
      <w:proofErr w:type="spellEnd"/>
      <w:r w:rsidRPr="005B0774">
        <w:rPr>
          <w:sz w:val="36"/>
          <w:szCs w:val="36"/>
        </w:rPr>
        <w:t xml:space="preserve">("After </w:t>
      </w:r>
      <w:proofErr w:type="spellStart"/>
      <w:r w:rsidRPr="005B0774">
        <w:rPr>
          <w:sz w:val="36"/>
          <w:szCs w:val="36"/>
        </w:rPr>
        <w:t>offerFirst</w:t>
      </w:r>
      <w:proofErr w:type="spellEnd"/>
      <w:r w:rsidRPr="005B0774">
        <w:rPr>
          <w:sz w:val="36"/>
          <w:szCs w:val="36"/>
        </w:rPr>
        <w:t xml:space="preserve"> and </w:t>
      </w:r>
      <w:proofErr w:type="spellStart"/>
      <w:r w:rsidRPr="005B0774">
        <w:rPr>
          <w:sz w:val="36"/>
          <w:szCs w:val="36"/>
        </w:rPr>
        <w:t>offerLast</w:t>
      </w:r>
      <w:proofErr w:type="spellEnd"/>
      <w:r w:rsidRPr="005B0774">
        <w:rPr>
          <w:sz w:val="36"/>
          <w:szCs w:val="36"/>
        </w:rPr>
        <w:t xml:space="preserve"> Traversal...");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for(String s:obj)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 xml:space="preserve">            {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    </w:t>
      </w:r>
      <w:proofErr w:type="spellStart"/>
      <w:r w:rsidRPr="005B0774">
        <w:rPr>
          <w:sz w:val="36"/>
          <w:szCs w:val="36"/>
        </w:rPr>
        <w:t>System.out.println</w:t>
      </w:r>
      <w:proofErr w:type="spellEnd"/>
      <w:r w:rsidRPr="005B0774">
        <w:rPr>
          <w:sz w:val="36"/>
          <w:szCs w:val="36"/>
        </w:rPr>
        <w:t xml:space="preserve">(s);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}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</w:t>
      </w:r>
      <w:proofErr w:type="spellStart"/>
      <w:r w:rsidRPr="005B0774">
        <w:rPr>
          <w:sz w:val="36"/>
          <w:szCs w:val="36"/>
        </w:rPr>
        <w:t>obj.pollFirst</w:t>
      </w:r>
      <w:proofErr w:type="spellEnd"/>
      <w:r w:rsidRPr="005B0774">
        <w:rPr>
          <w:sz w:val="36"/>
          <w:szCs w:val="36"/>
        </w:rPr>
        <w:t xml:space="preserve">();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</w:t>
      </w:r>
      <w:proofErr w:type="spellStart"/>
      <w:r w:rsidRPr="005B0774">
        <w:rPr>
          <w:sz w:val="36"/>
          <w:szCs w:val="36"/>
        </w:rPr>
        <w:t>obj.pollLast</w:t>
      </w:r>
      <w:proofErr w:type="spellEnd"/>
      <w:r w:rsidRPr="005B0774">
        <w:rPr>
          <w:sz w:val="36"/>
          <w:szCs w:val="36"/>
        </w:rPr>
        <w:t xml:space="preserve">();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</w:t>
      </w:r>
      <w:proofErr w:type="spellStart"/>
      <w:r w:rsidRPr="005B0774">
        <w:rPr>
          <w:sz w:val="36"/>
          <w:szCs w:val="36"/>
        </w:rPr>
        <w:t>System.out.println</w:t>
      </w:r>
      <w:proofErr w:type="spellEnd"/>
      <w:r w:rsidRPr="005B0774">
        <w:rPr>
          <w:sz w:val="36"/>
          <w:szCs w:val="36"/>
        </w:rPr>
        <w:t xml:space="preserve">("After </w:t>
      </w:r>
      <w:proofErr w:type="spellStart"/>
      <w:r w:rsidRPr="005B0774">
        <w:rPr>
          <w:sz w:val="36"/>
          <w:szCs w:val="36"/>
        </w:rPr>
        <w:t>pollLast</w:t>
      </w:r>
      <w:proofErr w:type="spellEnd"/>
      <w:r w:rsidRPr="005B0774">
        <w:rPr>
          <w:sz w:val="36"/>
          <w:szCs w:val="36"/>
        </w:rPr>
        <w:t xml:space="preserve">() Traversal...");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for(String s:obj){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        </w:t>
      </w:r>
      <w:proofErr w:type="spellStart"/>
      <w:r w:rsidRPr="005B0774">
        <w:rPr>
          <w:sz w:val="36"/>
          <w:szCs w:val="36"/>
        </w:rPr>
        <w:t>System.out.println</w:t>
      </w:r>
      <w:proofErr w:type="spellEnd"/>
      <w:r w:rsidRPr="005B0774">
        <w:rPr>
          <w:sz w:val="36"/>
          <w:szCs w:val="36"/>
        </w:rPr>
        <w:t xml:space="preserve">(s);  </w:t>
      </w:r>
    </w:p>
    <w:p w:rsidR="005B0774" w:rsidRP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lastRenderedPageBreak/>
        <w:tab/>
        <w:t xml:space="preserve">    }  </w:t>
      </w:r>
      <w:r w:rsidR="007B315A">
        <w:rPr>
          <w:sz w:val="36"/>
          <w:szCs w:val="36"/>
        </w:rPr>
        <w:t xml:space="preserve">         </w:t>
      </w:r>
      <w:r w:rsidRPr="005B0774">
        <w:rPr>
          <w:sz w:val="36"/>
          <w:szCs w:val="36"/>
        </w:rPr>
        <w:t xml:space="preserve">}  </w:t>
      </w:r>
    </w:p>
    <w:p w:rsidR="005B0774" w:rsidRDefault="005B0774" w:rsidP="005B0774">
      <w:pPr>
        <w:rPr>
          <w:sz w:val="36"/>
          <w:szCs w:val="36"/>
        </w:rPr>
      </w:pPr>
      <w:r w:rsidRPr="005B0774">
        <w:rPr>
          <w:sz w:val="36"/>
          <w:szCs w:val="36"/>
        </w:rPr>
        <w:tab/>
        <w:t xml:space="preserve">}  </w:t>
      </w:r>
    </w:p>
    <w:p w:rsidR="007B315A" w:rsidRDefault="007B315A" w:rsidP="005B077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</w:t>
      </w:r>
    </w:p>
    <w:p w:rsidR="009E24C4" w:rsidRDefault="009E24C4" w:rsidP="009E24C4">
      <w:pPr>
        <w:rPr>
          <w:sz w:val="36"/>
          <w:szCs w:val="36"/>
        </w:rPr>
      </w:pPr>
    </w:p>
    <w:p w:rsidR="009E24C4" w:rsidRDefault="009E24C4" w:rsidP="009E24C4">
      <w:pPr>
        <w:rPr>
          <w:sz w:val="36"/>
          <w:szCs w:val="36"/>
        </w:rPr>
      </w:pPr>
    </w:p>
    <w:p w:rsidR="009E24C4" w:rsidRDefault="009E24C4">
      <w:pPr>
        <w:rPr>
          <w:sz w:val="36"/>
          <w:szCs w:val="36"/>
        </w:rPr>
      </w:pPr>
    </w:p>
    <w:p w:rsidR="009E24C4" w:rsidRPr="003B4159" w:rsidRDefault="009E24C4">
      <w:pPr>
        <w:rPr>
          <w:sz w:val="36"/>
          <w:szCs w:val="36"/>
        </w:rPr>
      </w:pPr>
    </w:p>
    <w:sectPr w:rsidR="009E24C4" w:rsidRPr="003B4159" w:rsidSect="0013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AC791"/>
    <w:multiLevelType w:val="multilevel"/>
    <w:tmpl w:val="5BEAC791"/>
    <w:name w:val="Numbered list 69"/>
    <w:lvl w:ilvl="0">
      <w:start w:val="1"/>
      <w:numFmt w:val="bullet"/>
      <w:lvlText w:val="o"/>
      <w:lvlJc w:val="left"/>
      <w:rPr>
        <w:rFonts w:ascii="Courier New" w:hAnsi="Courier New"/>
        <w:sz w:val="20"/>
      </w:rPr>
    </w:lvl>
    <w:lvl w:ilvl="1">
      <w:start w:val="1"/>
      <w:numFmt w:val="bullet"/>
      <w:lvlText w:val="o"/>
      <w:lvlJc w:val="left"/>
      <w:rPr>
        <w:rFonts w:ascii="Courier New" w:hAnsi="Courier New"/>
        <w:sz w:val="20"/>
      </w:rPr>
    </w:lvl>
    <w:lvl w:ilvl="2">
      <w:start w:val="1"/>
      <w:numFmt w:val="bullet"/>
      <w:lvlText w:val="o"/>
      <w:lvlJc w:val="left"/>
      <w:rPr>
        <w:rFonts w:ascii="Courier New" w:hAnsi="Courier New"/>
        <w:sz w:val="20"/>
      </w:rPr>
    </w:lvl>
    <w:lvl w:ilvl="3">
      <w:start w:val="1"/>
      <w:numFmt w:val="bullet"/>
      <w:lvlText w:val="o"/>
      <w:lvlJc w:val="left"/>
      <w:rPr>
        <w:rFonts w:ascii="Courier New" w:hAnsi="Courier New"/>
        <w:sz w:val="20"/>
      </w:rPr>
    </w:lvl>
    <w:lvl w:ilvl="4">
      <w:start w:val="1"/>
      <w:numFmt w:val="bullet"/>
      <w:lvlText w:val="o"/>
      <w:lvlJc w:val="left"/>
      <w:rPr>
        <w:rFonts w:ascii="Courier New" w:hAnsi="Courier New"/>
        <w:sz w:val="20"/>
      </w:rPr>
    </w:lvl>
    <w:lvl w:ilvl="5">
      <w:start w:val="1"/>
      <w:numFmt w:val="bullet"/>
      <w:lvlText w:val="o"/>
      <w:lvlJc w:val="left"/>
      <w:rPr>
        <w:rFonts w:ascii="Courier New" w:hAnsi="Courier New"/>
        <w:sz w:val="20"/>
      </w:rPr>
    </w:lvl>
    <w:lvl w:ilvl="6">
      <w:start w:val="1"/>
      <w:numFmt w:val="bullet"/>
      <w:lvlText w:val="o"/>
      <w:lvlJc w:val="left"/>
      <w:rPr>
        <w:rFonts w:ascii="Courier New" w:hAnsi="Courier New"/>
        <w:sz w:val="20"/>
      </w:rPr>
    </w:lvl>
    <w:lvl w:ilvl="7">
      <w:start w:val="1"/>
      <w:numFmt w:val="bullet"/>
      <w:lvlText w:val="o"/>
      <w:lvlJc w:val="left"/>
      <w:rPr>
        <w:rFonts w:ascii="Courier New" w:hAnsi="Courier New"/>
        <w:sz w:val="20"/>
      </w:rPr>
    </w:lvl>
    <w:lvl w:ilvl="8">
      <w:start w:val="1"/>
      <w:numFmt w:val="bullet"/>
      <w:lvlText w:val="o"/>
      <w:lvlJc w:val="left"/>
      <w:rPr>
        <w:rFonts w:ascii="Courier New" w:hAnsi="Courier New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A97471"/>
    <w:rsid w:val="001377DF"/>
    <w:rsid w:val="001F175D"/>
    <w:rsid w:val="003B4159"/>
    <w:rsid w:val="00417FF1"/>
    <w:rsid w:val="00425A09"/>
    <w:rsid w:val="004A08D5"/>
    <w:rsid w:val="005B0774"/>
    <w:rsid w:val="006D0499"/>
    <w:rsid w:val="007212A2"/>
    <w:rsid w:val="007600F5"/>
    <w:rsid w:val="007B315A"/>
    <w:rsid w:val="008E78D9"/>
    <w:rsid w:val="00962FC2"/>
    <w:rsid w:val="009C15B1"/>
    <w:rsid w:val="009E24C4"/>
    <w:rsid w:val="00A97471"/>
    <w:rsid w:val="00B16168"/>
    <w:rsid w:val="00B25870"/>
    <w:rsid w:val="00CE3DE7"/>
    <w:rsid w:val="00DB1B2E"/>
    <w:rsid w:val="00DF71F9"/>
    <w:rsid w:val="00E73839"/>
    <w:rsid w:val="00E96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71"/>
    <w:rPr>
      <w:rFonts w:ascii="Calibri" w:eastAsia="Calibri" w:hAnsi="Calibri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471"/>
    <w:pPr>
      <w:spacing w:after="0" w:line="240" w:lineRule="auto"/>
    </w:pPr>
    <w:rPr>
      <w:rFonts w:ascii="Tahoma" w:eastAsiaTheme="minorHAnsi" w:hAnsi="Tahoma" w:cs="Tahoma"/>
      <w:sz w:val="16"/>
      <w:szCs w:val="16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F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padmajoshi Sai</dc:creator>
  <cp:lastModifiedBy>padmajoshi Sai</cp:lastModifiedBy>
  <cp:revision>45</cp:revision>
  <dcterms:created xsi:type="dcterms:W3CDTF">2021-06-22T06:25:00Z</dcterms:created>
  <dcterms:modified xsi:type="dcterms:W3CDTF">2021-06-24T10:49:00Z</dcterms:modified>
</cp:coreProperties>
</file>